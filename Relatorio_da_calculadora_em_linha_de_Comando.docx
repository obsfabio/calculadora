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67" w:rsidRDefault="001A3D6F" w:rsidP="001A3D6F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Universidad</w:t>
      </w:r>
      <w:r w:rsidR="001239D1" w:rsidRPr="001239D1">
        <w:rPr>
          <w:b/>
          <w:sz w:val="32"/>
          <w:szCs w:val="32"/>
          <w:u w:val="single"/>
        </w:rPr>
        <w:t>e Federal do Rio de Janeiro – Escola Politécnica</w:t>
      </w:r>
    </w:p>
    <w:p w:rsidR="001239D1" w:rsidRPr="001239D1" w:rsidRDefault="00FD2214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Rio de Janeiro, 28</w:t>
      </w:r>
      <w:r w:rsidR="00971AA8">
        <w:rPr>
          <w:b/>
          <w:sz w:val="28"/>
          <w:szCs w:val="28"/>
        </w:rPr>
        <w:t xml:space="preserve"> de </w:t>
      </w:r>
      <w:r>
        <w:rPr>
          <w:b/>
          <w:sz w:val="28"/>
          <w:szCs w:val="28"/>
        </w:rPr>
        <w:t>Maio</w:t>
      </w:r>
      <w:r w:rsidR="001239D1" w:rsidRPr="001239D1">
        <w:rPr>
          <w:b/>
          <w:sz w:val="28"/>
          <w:szCs w:val="28"/>
        </w:rPr>
        <w:t xml:space="preserve"> de </w:t>
      </w:r>
      <w:proofErr w:type="gramStart"/>
      <w:r w:rsidR="001239D1" w:rsidRPr="001239D1">
        <w:rPr>
          <w:b/>
          <w:sz w:val="28"/>
          <w:szCs w:val="28"/>
        </w:rPr>
        <w:t>2012</w:t>
      </w:r>
      <w:proofErr w:type="gramEnd"/>
    </w:p>
    <w:p w:rsidR="001239D1" w:rsidRDefault="001239D1" w:rsidP="001A3D6F">
      <w:pPr>
        <w:jc w:val="both"/>
        <w:rPr>
          <w:b/>
          <w:sz w:val="28"/>
          <w:szCs w:val="28"/>
        </w:rPr>
      </w:pPr>
      <w:proofErr w:type="gramStart"/>
      <w:r w:rsidRPr="001239D1">
        <w:rPr>
          <w:b/>
          <w:sz w:val="28"/>
          <w:szCs w:val="28"/>
        </w:rPr>
        <w:t>Prof.</w:t>
      </w:r>
      <w:proofErr w:type="gramEnd"/>
      <w:r w:rsidRPr="001239D1">
        <w:rPr>
          <w:b/>
          <w:sz w:val="28"/>
          <w:szCs w:val="28"/>
        </w:rPr>
        <w:t>: Leonardo</w:t>
      </w:r>
      <w:r>
        <w:rPr>
          <w:b/>
          <w:sz w:val="28"/>
          <w:szCs w:val="28"/>
        </w:rPr>
        <w:t xml:space="preserve"> Nunes</w:t>
      </w:r>
      <w:r w:rsidRPr="001239D1">
        <w:rPr>
          <w:b/>
          <w:sz w:val="28"/>
          <w:szCs w:val="28"/>
        </w:rPr>
        <w:tab/>
      </w:r>
      <w:r w:rsidRPr="001239D1">
        <w:rPr>
          <w:b/>
          <w:sz w:val="28"/>
          <w:szCs w:val="28"/>
        </w:rPr>
        <w:tab/>
        <w:t>Disciplina: Linguagens de Programação</w:t>
      </w:r>
    </w:p>
    <w:p w:rsidR="001239D1" w:rsidRDefault="001239D1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Aluno</w:t>
      </w:r>
      <w:r w:rsidR="00BF6B4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 w:rsidR="00BF6B4A">
        <w:rPr>
          <w:b/>
          <w:sz w:val="28"/>
          <w:szCs w:val="28"/>
        </w:rPr>
        <w:t xml:space="preserve"> Daniel Ramos Garcia</w:t>
      </w:r>
      <w:r w:rsidR="00C52B39">
        <w:rPr>
          <w:b/>
          <w:sz w:val="28"/>
          <w:szCs w:val="28"/>
        </w:rPr>
        <w:tab/>
      </w:r>
      <w:r w:rsidR="00C52B39">
        <w:rPr>
          <w:b/>
          <w:sz w:val="28"/>
          <w:szCs w:val="28"/>
        </w:rPr>
        <w:tab/>
      </w:r>
      <w:r w:rsidR="00BF6B4A">
        <w:rPr>
          <w:b/>
          <w:sz w:val="28"/>
          <w:szCs w:val="28"/>
        </w:rPr>
        <w:t xml:space="preserve">             </w:t>
      </w:r>
      <w:r w:rsidR="00C52B39">
        <w:rPr>
          <w:b/>
          <w:sz w:val="28"/>
          <w:szCs w:val="28"/>
        </w:rPr>
        <w:t>Turma: EL1</w:t>
      </w:r>
      <w:r w:rsidR="00BF6B4A">
        <w:rPr>
          <w:b/>
          <w:sz w:val="28"/>
          <w:szCs w:val="28"/>
        </w:rPr>
        <w:t xml:space="preserve"> + ECA</w:t>
      </w:r>
    </w:p>
    <w:p w:rsidR="00A27419" w:rsidRDefault="00BF6B4A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Fabio Oliveira Baptista da Silva</w:t>
      </w:r>
    </w:p>
    <w:p w:rsidR="00BF6B4A" w:rsidRDefault="00BF6B4A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Fellipe</w:t>
      </w:r>
      <w:proofErr w:type="spellEnd"/>
      <w:r>
        <w:rPr>
          <w:b/>
          <w:sz w:val="28"/>
          <w:szCs w:val="28"/>
        </w:rPr>
        <w:t xml:space="preserve"> Diogo </w:t>
      </w:r>
      <w:proofErr w:type="spellStart"/>
      <w:r>
        <w:rPr>
          <w:b/>
          <w:sz w:val="28"/>
          <w:szCs w:val="28"/>
        </w:rPr>
        <w:t>Falleiro</w:t>
      </w:r>
      <w:proofErr w:type="spellEnd"/>
    </w:p>
    <w:p w:rsidR="00BF6B4A" w:rsidRDefault="00BF6B4A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Fernando de Moura Diniz do Rego Monteiro</w:t>
      </w:r>
    </w:p>
    <w:p w:rsidR="00BF6B4A" w:rsidRDefault="00BF6B4A" w:rsidP="001A3D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Marcos Paulo Oliveira Silva</w:t>
      </w:r>
      <w:r>
        <w:rPr>
          <w:b/>
          <w:sz w:val="28"/>
          <w:szCs w:val="28"/>
        </w:rPr>
        <w:tab/>
      </w:r>
    </w:p>
    <w:p w:rsidR="00A27419" w:rsidRDefault="00A27419" w:rsidP="001A3D6F">
      <w:pPr>
        <w:jc w:val="both"/>
        <w:rPr>
          <w:b/>
          <w:sz w:val="28"/>
          <w:szCs w:val="28"/>
        </w:rPr>
      </w:pPr>
    </w:p>
    <w:p w:rsidR="00A27419" w:rsidRDefault="00085C16" w:rsidP="001A3D6F">
      <w:pPr>
        <w:jc w:val="both"/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2</w:t>
      </w:r>
      <w:r w:rsidR="007778D2">
        <w:rPr>
          <w:b/>
          <w:sz w:val="40"/>
          <w:szCs w:val="40"/>
          <w:u w:val="single"/>
        </w:rPr>
        <w:t xml:space="preserve">º Trabalho – </w:t>
      </w:r>
      <w:r w:rsidR="00BF6B4A">
        <w:rPr>
          <w:b/>
          <w:sz w:val="40"/>
          <w:szCs w:val="40"/>
          <w:u w:val="single"/>
        </w:rPr>
        <w:t>Calculadora em Linha de Comando</w:t>
      </w:r>
      <w:proofErr w:type="gramEnd"/>
    </w:p>
    <w:p w:rsidR="00354137" w:rsidRDefault="00354137" w:rsidP="001A3D6F">
      <w:pPr>
        <w:jc w:val="both"/>
        <w:rPr>
          <w:rFonts w:cstheme="minorHAnsi"/>
          <w:sz w:val="28"/>
          <w:szCs w:val="28"/>
        </w:rPr>
      </w:pPr>
    </w:p>
    <w:p w:rsidR="00354137" w:rsidRDefault="00354137" w:rsidP="001A3D6F">
      <w:pPr>
        <w:jc w:val="both"/>
        <w:rPr>
          <w:rFonts w:cstheme="minorHAnsi"/>
          <w:sz w:val="28"/>
          <w:szCs w:val="28"/>
        </w:rPr>
      </w:pPr>
    </w:p>
    <w:p w:rsidR="00354137" w:rsidRDefault="00354137" w:rsidP="001A3D6F">
      <w:pPr>
        <w:jc w:val="both"/>
        <w:rPr>
          <w:rFonts w:cstheme="minorHAnsi"/>
          <w:sz w:val="28"/>
          <w:szCs w:val="28"/>
        </w:rPr>
      </w:pPr>
      <w:r w:rsidRPr="00662EE3">
        <w:rPr>
          <w:rFonts w:cstheme="minorHAnsi"/>
          <w:sz w:val="28"/>
          <w:szCs w:val="28"/>
          <w:u w:val="single"/>
        </w:rPr>
        <w:t xml:space="preserve"> </w:t>
      </w:r>
      <w:proofErr w:type="gramStart"/>
      <w:r w:rsidR="00662EE3" w:rsidRPr="00662EE3">
        <w:rPr>
          <w:rFonts w:cstheme="minorHAnsi"/>
          <w:sz w:val="28"/>
          <w:szCs w:val="28"/>
          <w:u w:val="single"/>
        </w:rPr>
        <w:t>1</w:t>
      </w:r>
      <w:proofErr w:type="gramEnd"/>
      <w:r w:rsidR="00662EE3" w:rsidRPr="00662EE3">
        <w:rPr>
          <w:rFonts w:cstheme="minorHAnsi"/>
          <w:sz w:val="28"/>
          <w:szCs w:val="28"/>
          <w:u w:val="single"/>
        </w:rPr>
        <w:t xml:space="preserve">) </w:t>
      </w:r>
      <w:r w:rsidR="00662EE3">
        <w:rPr>
          <w:rFonts w:cstheme="minorHAnsi"/>
          <w:sz w:val="28"/>
          <w:szCs w:val="28"/>
          <w:u w:val="single"/>
        </w:rPr>
        <w:t>Modularização do Projeto</w:t>
      </w:r>
    </w:p>
    <w:p w:rsidR="00662EE3" w:rsidRDefault="00662EE3" w:rsidP="001A3D6F">
      <w:pPr>
        <w:jc w:val="both"/>
        <w:rPr>
          <w:rFonts w:cstheme="minorHAnsi"/>
          <w:sz w:val="28"/>
          <w:szCs w:val="28"/>
        </w:rPr>
      </w:pPr>
    </w:p>
    <w:p w:rsidR="00662EE3" w:rsidRDefault="00662EE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 projeto da calculadora em linha de comando foi, inicialmente, subdividido em </w:t>
      </w:r>
      <w:proofErr w:type="gramStart"/>
      <w:r>
        <w:rPr>
          <w:rFonts w:cstheme="minorHAnsi"/>
          <w:sz w:val="28"/>
          <w:szCs w:val="28"/>
        </w:rPr>
        <w:t>5</w:t>
      </w:r>
      <w:proofErr w:type="gramEnd"/>
      <w:r>
        <w:rPr>
          <w:rFonts w:cstheme="minorHAnsi"/>
          <w:sz w:val="28"/>
          <w:szCs w:val="28"/>
        </w:rPr>
        <w:t xml:space="preserve"> módulos</w:t>
      </w:r>
      <w:r w:rsidR="00D944DE">
        <w:rPr>
          <w:rFonts w:cstheme="minorHAnsi"/>
          <w:sz w:val="28"/>
          <w:szCs w:val="28"/>
        </w:rPr>
        <w:t>:</w:t>
      </w:r>
    </w:p>
    <w:p w:rsidR="00D944DE" w:rsidRDefault="00D944DE" w:rsidP="001A3D6F">
      <w:pPr>
        <w:jc w:val="both"/>
        <w:rPr>
          <w:rFonts w:cstheme="minorHAnsi"/>
          <w:sz w:val="28"/>
          <w:szCs w:val="28"/>
        </w:rPr>
      </w:pPr>
    </w:p>
    <w:p w:rsidR="00D944DE" w:rsidRPr="00662EE3" w:rsidRDefault="00D944D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Módulo Principal </w:t>
      </w:r>
      <w:proofErr w:type="gramStart"/>
      <w:r>
        <w:rPr>
          <w:rFonts w:cstheme="minorHAnsi"/>
          <w:sz w:val="28"/>
          <w:szCs w:val="28"/>
        </w:rPr>
        <w:t xml:space="preserve">( </w:t>
      </w:r>
      <w:proofErr w:type="spellStart"/>
      <w:proofErr w:type="gramEnd"/>
      <w:r>
        <w:rPr>
          <w:rFonts w:cstheme="minorHAnsi"/>
          <w:sz w:val="28"/>
          <w:szCs w:val="28"/>
        </w:rPr>
        <w:t>main</w:t>
      </w:r>
      <w:proofErr w:type="spellEnd"/>
      <w:r>
        <w:rPr>
          <w:rFonts w:cstheme="minorHAnsi"/>
          <w:sz w:val="28"/>
          <w:szCs w:val="28"/>
        </w:rPr>
        <w:t>() )</w:t>
      </w:r>
    </w:p>
    <w:p w:rsidR="00662EE3" w:rsidRDefault="00D944D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Módulo Gerenciador</w:t>
      </w:r>
    </w:p>
    <w:p w:rsidR="00D944DE" w:rsidRDefault="00D944D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Módulo Validador</w:t>
      </w:r>
    </w:p>
    <w:p w:rsidR="00D944DE" w:rsidRDefault="00D944D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Módulo Conformador</w:t>
      </w:r>
    </w:p>
    <w:p w:rsidR="00D944DE" w:rsidRDefault="00D944D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Unidade Aritmética</w:t>
      </w:r>
    </w:p>
    <w:p w:rsidR="00D944DE" w:rsidRDefault="00D944DE" w:rsidP="001A3D6F">
      <w:pPr>
        <w:jc w:val="both"/>
        <w:rPr>
          <w:rFonts w:cstheme="minorHAnsi"/>
          <w:sz w:val="28"/>
          <w:szCs w:val="28"/>
        </w:rPr>
      </w:pPr>
    </w:p>
    <w:p w:rsidR="00662EE3" w:rsidRDefault="00F81504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O</w:t>
      </w:r>
      <w:r w:rsidR="00D87145">
        <w:rPr>
          <w:rFonts w:cstheme="minorHAnsi"/>
          <w:sz w:val="28"/>
          <w:szCs w:val="28"/>
        </w:rPr>
        <w:t>nde cada módulo ficaria</w:t>
      </w:r>
      <w:r w:rsidR="00D944DE">
        <w:rPr>
          <w:rFonts w:cstheme="minorHAnsi"/>
          <w:sz w:val="28"/>
          <w:szCs w:val="28"/>
        </w:rPr>
        <w:t xml:space="preserve"> responsável por tarefas bem específicas, como a validação da variável de destino, “preparação” da expressão aritmética para o cálculo</w:t>
      </w:r>
      <w:r>
        <w:rPr>
          <w:rFonts w:cstheme="minorHAnsi"/>
          <w:sz w:val="28"/>
          <w:szCs w:val="28"/>
        </w:rPr>
        <w:t>,</w:t>
      </w:r>
      <w:r w:rsidR="00D87145">
        <w:rPr>
          <w:rFonts w:cstheme="minorHAnsi"/>
          <w:sz w:val="28"/>
          <w:szCs w:val="28"/>
        </w:rPr>
        <w:t xml:space="preserve"> o qual seria e</w:t>
      </w:r>
      <w:r w:rsidR="00D45D35">
        <w:rPr>
          <w:rFonts w:cstheme="minorHAnsi"/>
          <w:sz w:val="28"/>
          <w:szCs w:val="28"/>
        </w:rPr>
        <w:t>fetuado pela unidade aritmética</w:t>
      </w:r>
      <w:r w:rsidR="00A004A6">
        <w:rPr>
          <w:rFonts w:cstheme="minorHAnsi"/>
          <w:sz w:val="28"/>
          <w:szCs w:val="28"/>
        </w:rPr>
        <w:t>,</w:t>
      </w:r>
      <w:r w:rsidR="00D45D35">
        <w:rPr>
          <w:rFonts w:cstheme="minorHAnsi"/>
          <w:sz w:val="28"/>
          <w:szCs w:val="28"/>
        </w:rPr>
        <w:t xml:space="preserve"> e um módulo que gerenciasse </w:t>
      </w:r>
      <w:r w:rsidR="00A004A6">
        <w:rPr>
          <w:rFonts w:cstheme="minorHAnsi"/>
          <w:sz w:val="28"/>
          <w:szCs w:val="28"/>
        </w:rPr>
        <w:t xml:space="preserve">todo </w:t>
      </w:r>
      <w:r w:rsidR="00D45D35">
        <w:rPr>
          <w:rFonts w:cstheme="minorHAnsi"/>
          <w:sz w:val="28"/>
          <w:szCs w:val="28"/>
        </w:rPr>
        <w:t>este processo.</w:t>
      </w:r>
    </w:p>
    <w:p w:rsidR="00D87145" w:rsidRDefault="00A34CF9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Após</w:t>
      </w:r>
      <w:r w:rsidR="002C0E2D">
        <w:rPr>
          <w:rFonts w:cstheme="minorHAnsi"/>
          <w:sz w:val="28"/>
          <w:szCs w:val="28"/>
        </w:rPr>
        <w:t xml:space="preserve"> algumas considerações apresentadas pelo grupo</w:t>
      </w:r>
      <w:r w:rsidR="00D45D35">
        <w:rPr>
          <w:rFonts w:cstheme="minorHAnsi"/>
          <w:sz w:val="28"/>
          <w:szCs w:val="28"/>
        </w:rPr>
        <w:t>, foi verificada a necessidade da</w:t>
      </w:r>
      <w:r w:rsidR="002C0E2D">
        <w:rPr>
          <w:rFonts w:cstheme="minorHAnsi"/>
          <w:sz w:val="28"/>
          <w:szCs w:val="28"/>
        </w:rPr>
        <w:t xml:space="preserve"> implementação de mais </w:t>
      </w:r>
      <w:proofErr w:type="gramStart"/>
      <w:r w:rsidR="002C0E2D">
        <w:rPr>
          <w:rFonts w:cstheme="minorHAnsi"/>
          <w:sz w:val="28"/>
          <w:szCs w:val="28"/>
        </w:rPr>
        <w:t>2</w:t>
      </w:r>
      <w:proofErr w:type="gramEnd"/>
      <w:r w:rsidR="002C0E2D">
        <w:rPr>
          <w:rFonts w:cstheme="minorHAnsi"/>
          <w:sz w:val="28"/>
          <w:szCs w:val="28"/>
        </w:rPr>
        <w:t xml:space="preserve"> módulos auxiliares:</w:t>
      </w:r>
    </w:p>
    <w:p w:rsidR="002C0E2D" w:rsidRDefault="002C0E2D" w:rsidP="001A3D6F">
      <w:pPr>
        <w:jc w:val="both"/>
        <w:rPr>
          <w:rFonts w:cstheme="minorHAnsi"/>
          <w:sz w:val="28"/>
          <w:szCs w:val="28"/>
        </w:rPr>
      </w:pPr>
    </w:p>
    <w:p w:rsidR="002C0E2D" w:rsidRDefault="002C0E2D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Módulo Armazenador (Memória)</w:t>
      </w:r>
    </w:p>
    <w:p w:rsidR="002C0E2D" w:rsidRDefault="002C0E2D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D45D35">
        <w:rPr>
          <w:rFonts w:cstheme="minorHAnsi"/>
          <w:sz w:val="28"/>
          <w:szCs w:val="28"/>
        </w:rPr>
        <w:t xml:space="preserve">Módulo </w:t>
      </w:r>
      <w:r>
        <w:rPr>
          <w:rFonts w:cstheme="minorHAnsi"/>
          <w:sz w:val="28"/>
          <w:szCs w:val="28"/>
        </w:rPr>
        <w:t>Tratador de Erros</w:t>
      </w:r>
    </w:p>
    <w:p w:rsidR="002C0E2D" w:rsidRDefault="002C0E2D" w:rsidP="001A3D6F">
      <w:pPr>
        <w:jc w:val="both"/>
        <w:rPr>
          <w:rFonts w:cstheme="minorHAnsi"/>
          <w:sz w:val="28"/>
          <w:szCs w:val="28"/>
        </w:rPr>
      </w:pPr>
    </w:p>
    <w:p w:rsidR="002C0E2D" w:rsidRDefault="00D45D35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Nesta fase de</w:t>
      </w:r>
      <w:r w:rsidR="00F02D23">
        <w:rPr>
          <w:rFonts w:cstheme="minorHAnsi"/>
          <w:sz w:val="28"/>
          <w:szCs w:val="28"/>
        </w:rPr>
        <w:t xml:space="preserve"> desenvolvimento foi decidido os responsáveis pela </w:t>
      </w:r>
      <w:proofErr w:type="gramStart"/>
      <w:r w:rsidR="00F02D23">
        <w:rPr>
          <w:rFonts w:cstheme="minorHAnsi"/>
          <w:sz w:val="28"/>
          <w:szCs w:val="28"/>
        </w:rPr>
        <w:t>implementação</w:t>
      </w:r>
      <w:proofErr w:type="gramEnd"/>
      <w:r w:rsidR="00F02D23">
        <w:rPr>
          <w:rFonts w:cstheme="minorHAnsi"/>
          <w:sz w:val="28"/>
          <w:szCs w:val="28"/>
        </w:rPr>
        <w:t xml:space="preserve"> de cada módulo, além de uma visão geral do que cada módulo deveria executar, e de que maneira e com quais módulos se comunicaria. </w:t>
      </w: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</w:p>
    <w:p w:rsidR="00F02D23" w:rsidRDefault="00F02D23" w:rsidP="001A3D6F">
      <w:pPr>
        <w:jc w:val="both"/>
        <w:rPr>
          <w:rFonts w:cstheme="minorHAnsi"/>
          <w:sz w:val="28"/>
          <w:szCs w:val="28"/>
          <w:u w:val="single"/>
        </w:rPr>
      </w:pPr>
    </w:p>
    <w:p w:rsidR="001A3D6F" w:rsidRDefault="001A3D6F" w:rsidP="001A3D6F">
      <w:pPr>
        <w:jc w:val="both"/>
        <w:rPr>
          <w:ins w:id="0" w:author="Marcos" w:date="2012-05-28T08:56:00Z"/>
          <w:rFonts w:cstheme="minorHAnsi"/>
          <w:sz w:val="28"/>
          <w:szCs w:val="28"/>
          <w:u w:val="single"/>
        </w:rPr>
      </w:pP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lastRenderedPageBreak/>
        <w:t>2- Os Módulos</w:t>
      </w: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Módulo Principal (</w:t>
      </w:r>
      <w:r w:rsidR="002C422E">
        <w:rPr>
          <w:rFonts w:cstheme="minorHAnsi"/>
          <w:sz w:val="28"/>
          <w:szCs w:val="28"/>
        </w:rPr>
        <w:t>Responsáveis</w:t>
      </w:r>
      <w:r>
        <w:rPr>
          <w:rFonts w:cstheme="minorHAnsi"/>
          <w:sz w:val="28"/>
          <w:szCs w:val="28"/>
        </w:rPr>
        <w:t xml:space="preserve">: </w:t>
      </w:r>
      <w:r w:rsidR="002C422E">
        <w:rPr>
          <w:rFonts w:cstheme="minorHAnsi"/>
          <w:sz w:val="28"/>
          <w:szCs w:val="28"/>
        </w:rPr>
        <w:t>Daniel e Fernando</w:t>
      </w:r>
      <w:r>
        <w:rPr>
          <w:rFonts w:cstheme="minorHAnsi"/>
          <w:sz w:val="28"/>
          <w:szCs w:val="28"/>
        </w:rPr>
        <w:t>)</w:t>
      </w:r>
    </w:p>
    <w:p w:rsidR="00BC3098" w:rsidRDefault="00BC3098" w:rsidP="001A3D6F">
      <w:pPr>
        <w:jc w:val="both"/>
        <w:rPr>
          <w:rFonts w:cstheme="minorHAnsi"/>
          <w:sz w:val="28"/>
          <w:szCs w:val="28"/>
        </w:rPr>
      </w:pPr>
    </w:p>
    <w:p w:rsidR="002C422E" w:rsidRPr="002C422E" w:rsidRDefault="002C422E" w:rsidP="001A3D6F">
      <w:pPr>
        <w:ind w:firstLine="708"/>
        <w:jc w:val="both"/>
        <w:rPr>
          <w:sz w:val="28"/>
          <w:szCs w:val="28"/>
        </w:rPr>
      </w:pPr>
      <w:r w:rsidRPr="002C422E">
        <w:rPr>
          <w:sz w:val="28"/>
          <w:szCs w:val="28"/>
        </w:rPr>
        <w:t xml:space="preserve">O módulo principal tem como objetivo interagir com o usuário do programa.  Inicialmente, o programa exibe uma mensagem informando as funções e espera um comando. Ao receber uma expressão, o programa avalia se foi: uma expressão propriamente dita ou um comando pré-definido. </w:t>
      </w:r>
    </w:p>
    <w:p w:rsidR="00CA5899" w:rsidRDefault="002C422E" w:rsidP="001A3D6F">
      <w:pPr>
        <w:ind w:firstLine="708"/>
        <w:jc w:val="both"/>
        <w:rPr>
          <w:sz w:val="28"/>
          <w:szCs w:val="28"/>
        </w:rPr>
      </w:pPr>
      <w:r w:rsidRPr="002C422E">
        <w:rPr>
          <w:sz w:val="28"/>
          <w:szCs w:val="28"/>
        </w:rPr>
        <w:t>Comandos esses que são:</w:t>
      </w:r>
    </w:p>
    <w:p w:rsidR="00CA5899" w:rsidRDefault="00CA5899" w:rsidP="001A3D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C422E" w:rsidRPr="002C422E">
        <w:rPr>
          <w:sz w:val="28"/>
          <w:szCs w:val="28"/>
        </w:rPr>
        <w:t xml:space="preserve"> </w:t>
      </w:r>
      <w:proofErr w:type="spellStart"/>
      <w:r w:rsidR="002C422E" w:rsidRPr="007E1367">
        <w:rPr>
          <w:i/>
          <w:sz w:val="28"/>
          <w:szCs w:val="28"/>
        </w:rPr>
        <w:t>all</w:t>
      </w:r>
      <w:proofErr w:type="spellEnd"/>
      <w:r>
        <w:rPr>
          <w:sz w:val="28"/>
          <w:szCs w:val="28"/>
        </w:rPr>
        <w:t>: Chama</w:t>
      </w:r>
      <w:r w:rsidR="002C422E" w:rsidRPr="002C422E">
        <w:rPr>
          <w:sz w:val="28"/>
          <w:szCs w:val="28"/>
        </w:rPr>
        <w:t xml:space="preserve"> a função</w:t>
      </w:r>
      <w:r>
        <w:rPr>
          <w:sz w:val="28"/>
          <w:szCs w:val="28"/>
        </w:rPr>
        <w:t xml:space="preserve"> exibir memó</w:t>
      </w:r>
      <w:r w:rsidR="00E8055A">
        <w:rPr>
          <w:sz w:val="28"/>
          <w:szCs w:val="28"/>
        </w:rPr>
        <w:t>ria do bloco de memória;</w:t>
      </w:r>
    </w:p>
    <w:p w:rsidR="00CA5899" w:rsidRDefault="00CA5899" w:rsidP="001A3D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C422E" w:rsidRPr="002C422E">
        <w:rPr>
          <w:sz w:val="28"/>
          <w:szCs w:val="28"/>
        </w:rPr>
        <w:t xml:space="preserve"> </w:t>
      </w:r>
      <w:r w:rsidR="002C422E" w:rsidRPr="003724ED">
        <w:rPr>
          <w:i/>
          <w:sz w:val="28"/>
          <w:szCs w:val="28"/>
        </w:rPr>
        <w:t>help</w:t>
      </w:r>
      <w:r>
        <w:rPr>
          <w:sz w:val="28"/>
          <w:szCs w:val="28"/>
        </w:rPr>
        <w:t>: E</w:t>
      </w:r>
      <w:r w:rsidR="002C422E" w:rsidRPr="002C422E">
        <w:rPr>
          <w:sz w:val="28"/>
          <w:szCs w:val="28"/>
        </w:rPr>
        <w:t>xibe como o usuário deve utilizar o programa</w:t>
      </w:r>
      <w:r>
        <w:rPr>
          <w:sz w:val="28"/>
          <w:szCs w:val="28"/>
        </w:rPr>
        <w:t>;</w:t>
      </w:r>
      <w:proofErr w:type="gramStart"/>
      <w:r>
        <w:rPr>
          <w:sz w:val="28"/>
          <w:szCs w:val="28"/>
        </w:rPr>
        <w:t xml:space="preserve"> </w:t>
      </w:r>
      <w:r w:rsidR="002C422E" w:rsidRPr="002C422E">
        <w:rPr>
          <w:sz w:val="28"/>
          <w:szCs w:val="28"/>
        </w:rPr>
        <w:t xml:space="preserve"> </w:t>
      </w:r>
    </w:p>
    <w:p w:rsidR="00CA5899" w:rsidRDefault="00CA5899" w:rsidP="001A3D6F">
      <w:pPr>
        <w:ind w:firstLine="708"/>
        <w:jc w:val="both"/>
        <w:rPr>
          <w:sz w:val="28"/>
          <w:szCs w:val="28"/>
        </w:rPr>
      </w:pPr>
      <w:proofErr w:type="gramEnd"/>
      <w:r>
        <w:rPr>
          <w:sz w:val="28"/>
          <w:szCs w:val="28"/>
        </w:rPr>
        <w:t>-</w:t>
      </w:r>
      <w:r w:rsidR="001A3D6F">
        <w:rPr>
          <w:sz w:val="28"/>
          <w:szCs w:val="28"/>
        </w:rPr>
        <w:t xml:space="preserve"> </w:t>
      </w:r>
      <w:proofErr w:type="spellStart"/>
      <w:r w:rsidR="002C422E" w:rsidRPr="007E1367">
        <w:rPr>
          <w:i/>
          <w:sz w:val="28"/>
          <w:szCs w:val="28"/>
        </w:rPr>
        <w:t>quit</w:t>
      </w:r>
      <w:proofErr w:type="spellEnd"/>
      <w:r>
        <w:rPr>
          <w:sz w:val="28"/>
          <w:szCs w:val="28"/>
        </w:rPr>
        <w:t>: Q</w:t>
      </w:r>
      <w:r w:rsidR="002C422E" w:rsidRPr="002C422E">
        <w:rPr>
          <w:sz w:val="28"/>
          <w:szCs w:val="28"/>
        </w:rPr>
        <w:t xml:space="preserve">uebra o </w:t>
      </w:r>
      <w:r w:rsidR="002C422E" w:rsidRPr="003724ED">
        <w:rPr>
          <w:i/>
          <w:sz w:val="28"/>
          <w:szCs w:val="28"/>
        </w:rPr>
        <w:t>loop</w:t>
      </w:r>
      <w:r w:rsidR="002C422E" w:rsidRPr="002C422E">
        <w:rPr>
          <w:sz w:val="28"/>
          <w:szCs w:val="28"/>
        </w:rPr>
        <w:t xml:space="preserve">, fechando o programa. </w:t>
      </w:r>
    </w:p>
    <w:p w:rsidR="002C422E" w:rsidRPr="002C422E" w:rsidRDefault="002C422E" w:rsidP="001A3D6F">
      <w:pPr>
        <w:ind w:firstLine="708"/>
        <w:jc w:val="both"/>
        <w:rPr>
          <w:sz w:val="28"/>
          <w:szCs w:val="28"/>
        </w:rPr>
      </w:pPr>
      <w:r w:rsidRPr="002C422E">
        <w:rPr>
          <w:sz w:val="28"/>
          <w:szCs w:val="28"/>
        </w:rPr>
        <w:t xml:space="preserve">Caso nenhum desses comandos seja inserido, a função </w:t>
      </w:r>
      <w:proofErr w:type="spellStart"/>
      <w:proofErr w:type="gramStart"/>
      <w:r w:rsidRPr="007E1367">
        <w:rPr>
          <w:i/>
          <w:sz w:val="28"/>
          <w:szCs w:val="28"/>
        </w:rPr>
        <w:t>setString</w:t>
      </w:r>
      <w:proofErr w:type="spellEnd"/>
      <w:proofErr w:type="gramEnd"/>
      <w:r w:rsidRPr="002C422E">
        <w:rPr>
          <w:sz w:val="28"/>
          <w:szCs w:val="28"/>
        </w:rPr>
        <w:t xml:space="preserve"> do Gerenciador é chamada.</w:t>
      </w:r>
    </w:p>
    <w:p w:rsidR="002C422E" w:rsidRPr="002C422E" w:rsidRDefault="002C422E" w:rsidP="001A3D6F">
      <w:pPr>
        <w:ind w:firstLine="708"/>
        <w:jc w:val="both"/>
        <w:rPr>
          <w:sz w:val="28"/>
          <w:szCs w:val="28"/>
        </w:rPr>
      </w:pPr>
      <w:r w:rsidRPr="002C422E">
        <w:rPr>
          <w:sz w:val="28"/>
          <w:szCs w:val="28"/>
        </w:rPr>
        <w:t xml:space="preserve">Ocorrendo algum erro dentro de qualquer um </w:t>
      </w:r>
      <w:r w:rsidR="00E8055A">
        <w:rPr>
          <w:sz w:val="28"/>
          <w:szCs w:val="28"/>
        </w:rPr>
        <w:t>dos módulos, esse erro é ‘lançado</w:t>
      </w:r>
      <w:r w:rsidRPr="002C422E">
        <w:rPr>
          <w:sz w:val="28"/>
          <w:szCs w:val="28"/>
        </w:rPr>
        <w:t xml:space="preserve">’ usando o </w:t>
      </w:r>
      <w:proofErr w:type="spellStart"/>
      <w:r w:rsidRPr="007E1367">
        <w:rPr>
          <w:i/>
          <w:sz w:val="28"/>
          <w:szCs w:val="28"/>
        </w:rPr>
        <w:t>throw</w:t>
      </w:r>
      <w:proofErr w:type="spellEnd"/>
      <w:r w:rsidRPr="002C422E">
        <w:rPr>
          <w:sz w:val="28"/>
          <w:szCs w:val="28"/>
        </w:rPr>
        <w:t xml:space="preserve"> e o módulo principal usa o </w:t>
      </w:r>
      <w:r w:rsidRPr="003724ED">
        <w:rPr>
          <w:i/>
          <w:sz w:val="28"/>
          <w:szCs w:val="28"/>
        </w:rPr>
        <w:t>catch</w:t>
      </w:r>
      <w:r w:rsidRPr="002C422E">
        <w:rPr>
          <w:sz w:val="28"/>
          <w:szCs w:val="28"/>
        </w:rPr>
        <w:t xml:space="preserve"> e a função </w:t>
      </w:r>
      <w:proofErr w:type="spellStart"/>
      <w:proofErr w:type="gramStart"/>
      <w:r w:rsidRPr="007E1367">
        <w:rPr>
          <w:i/>
          <w:sz w:val="28"/>
          <w:szCs w:val="28"/>
        </w:rPr>
        <w:t>getErro</w:t>
      </w:r>
      <w:proofErr w:type="spellEnd"/>
      <w:proofErr w:type="gramEnd"/>
      <w:r w:rsidRPr="002C422E">
        <w:rPr>
          <w:sz w:val="28"/>
          <w:szCs w:val="28"/>
        </w:rPr>
        <w:t xml:space="preserve"> para retornar o erro. Não ocorrendo nenhum erro, a variável é exibida junto ao seu valor correspondente e o programa espera novamente um comando vindo do usuário.</w:t>
      </w: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Módulo Gerenciador (</w:t>
      </w:r>
      <w:r w:rsidR="002C422E">
        <w:rPr>
          <w:rFonts w:cstheme="minorHAnsi"/>
          <w:sz w:val="28"/>
          <w:szCs w:val="28"/>
        </w:rPr>
        <w:t>Responsáveis</w:t>
      </w:r>
      <w:r>
        <w:rPr>
          <w:rFonts w:cstheme="minorHAnsi"/>
          <w:sz w:val="28"/>
          <w:szCs w:val="28"/>
        </w:rPr>
        <w:t xml:space="preserve">: </w:t>
      </w:r>
      <w:r w:rsidR="002C422E">
        <w:rPr>
          <w:rFonts w:cstheme="minorHAnsi"/>
          <w:sz w:val="28"/>
          <w:szCs w:val="28"/>
        </w:rPr>
        <w:t>Daniel e Fernando</w:t>
      </w:r>
      <w:r>
        <w:rPr>
          <w:rFonts w:cstheme="minorHAnsi"/>
          <w:sz w:val="28"/>
          <w:szCs w:val="28"/>
        </w:rPr>
        <w:t>)</w:t>
      </w: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</w:p>
    <w:p w:rsidR="00A9369B" w:rsidRPr="00A9369B" w:rsidRDefault="00A9369B" w:rsidP="001A3D6F">
      <w:pPr>
        <w:ind w:firstLine="708"/>
        <w:jc w:val="both"/>
        <w:rPr>
          <w:sz w:val="28"/>
          <w:szCs w:val="28"/>
        </w:rPr>
      </w:pPr>
      <w:r w:rsidRPr="00A9369B">
        <w:rPr>
          <w:sz w:val="28"/>
          <w:szCs w:val="28"/>
        </w:rPr>
        <w:t>O Gerenciador é o módulo central do programa.</w:t>
      </w:r>
      <w:r w:rsidR="007E1367">
        <w:rPr>
          <w:sz w:val="28"/>
          <w:szCs w:val="28"/>
        </w:rPr>
        <w:t xml:space="preserve"> Ele recebe a entrada inicial, </w:t>
      </w:r>
      <w:r w:rsidR="00CA5899">
        <w:rPr>
          <w:sz w:val="28"/>
          <w:szCs w:val="28"/>
        </w:rPr>
        <w:t xml:space="preserve">separa as atribuições caso haja mais de uma na mesma entrada </w:t>
      </w:r>
      <w:r w:rsidR="007E1367">
        <w:rPr>
          <w:sz w:val="28"/>
          <w:szCs w:val="28"/>
        </w:rPr>
        <w:t>e</w:t>
      </w:r>
      <w:r w:rsidR="00CA5899">
        <w:rPr>
          <w:sz w:val="28"/>
          <w:szCs w:val="28"/>
        </w:rPr>
        <w:t xml:space="preserve"> as</w:t>
      </w:r>
      <w:r w:rsidRPr="00A9369B">
        <w:rPr>
          <w:sz w:val="28"/>
          <w:szCs w:val="28"/>
        </w:rPr>
        <w:t xml:space="preserve"> repassa entre os módulos, </w:t>
      </w:r>
      <w:r w:rsidR="006C7413">
        <w:rPr>
          <w:sz w:val="28"/>
          <w:szCs w:val="28"/>
        </w:rPr>
        <w:t xml:space="preserve">gerando uma </w:t>
      </w:r>
      <w:r w:rsidR="006C7413">
        <w:rPr>
          <w:i/>
          <w:sz w:val="28"/>
          <w:szCs w:val="28"/>
        </w:rPr>
        <w:t>string</w:t>
      </w:r>
      <w:r w:rsidR="006C7413">
        <w:rPr>
          <w:sz w:val="28"/>
          <w:szCs w:val="28"/>
        </w:rPr>
        <w:t xml:space="preserve"> com todas a</w:t>
      </w:r>
      <w:r w:rsidR="001A3D6F">
        <w:rPr>
          <w:sz w:val="28"/>
          <w:szCs w:val="28"/>
        </w:rPr>
        <w:t>s</w:t>
      </w:r>
      <w:r w:rsidR="006C7413">
        <w:rPr>
          <w:sz w:val="28"/>
          <w:szCs w:val="28"/>
        </w:rPr>
        <w:t xml:space="preserve"> variáveis e seus respectivos valores e a retorna</w:t>
      </w:r>
      <w:r w:rsidRPr="00A9369B">
        <w:rPr>
          <w:sz w:val="28"/>
          <w:szCs w:val="28"/>
        </w:rPr>
        <w:t xml:space="preserve"> para o programa principal.</w:t>
      </w:r>
    </w:p>
    <w:p w:rsidR="00A9369B" w:rsidRPr="00A9369B" w:rsidRDefault="00A9369B" w:rsidP="001A3D6F">
      <w:pPr>
        <w:jc w:val="both"/>
        <w:rPr>
          <w:sz w:val="28"/>
          <w:szCs w:val="28"/>
        </w:rPr>
      </w:pPr>
    </w:p>
    <w:p w:rsidR="00A9369B" w:rsidRPr="007E1367" w:rsidRDefault="00A9369B" w:rsidP="001A3D6F">
      <w:pPr>
        <w:jc w:val="both"/>
        <w:rPr>
          <w:sz w:val="28"/>
          <w:szCs w:val="28"/>
          <w:lang w:val="en-US"/>
        </w:rPr>
      </w:pPr>
      <w:r w:rsidRPr="007E1367">
        <w:rPr>
          <w:sz w:val="28"/>
          <w:szCs w:val="28"/>
          <w:lang w:val="en-US"/>
        </w:rPr>
        <w:t>b.1</w:t>
      </w:r>
      <w:proofErr w:type="gramStart"/>
      <w:r w:rsidRPr="007E1367">
        <w:rPr>
          <w:sz w:val="28"/>
          <w:szCs w:val="28"/>
          <w:lang w:val="en-US"/>
        </w:rPr>
        <w:t>)std</w:t>
      </w:r>
      <w:proofErr w:type="gramEnd"/>
      <w:r w:rsidRPr="007E1367">
        <w:rPr>
          <w:sz w:val="28"/>
          <w:szCs w:val="28"/>
          <w:lang w:val="en-US"/>
        </w:rPr>
        <w:t xml:space="preserve">::string </w:t>
      </w:r>
      <w:proofErr w:type="spellStart"/>
      <w:r w:rsidRPr="007E1367">
        <w:rPr>
          <w:sz w:val="28"/>
          <w:szCs w:val="28"/>
          <w:lang w:val="en-US"/>
        </w:rPr>
        <w:t>setString</w:t>
      </w:r>
      <w:proofErr w:type="spellEnd"/>
      <w:r w:rsidRPr="007E1367">
        <w:rPr>
          <w:sz w:val="28"/>
          <w:szCs w:val="28"/>
          <w:lang w:val="en-US"/>
        </w:rPr>
        <w:t xml:space="preserve">(string </w:t>
      </w:r>
      <w:proofErr w:type="spellStart"/>
      <w:r w:rsidRPr="007E1367">
        <w:rPr>
          <w:sz w:val="28"/>
          <w:szCs w:val="28"/>
          <w:lang w:val="en-US"/>
        </w:rPr>
        <w:t>entrada</w:t>
      </w:r>
      <w:proofErr w:type="spellEnd"/>
      <w:r w:rsidRPr="007E1367">
        <w:rPr>
          <w:sz w:val="28"/>
          <w:szCs w:val="28"/>
          <w:lang w:val="en-US"/>
        </w:rPr>
        <w:t>);</w:t>
      </w:r>
    </w:p>
    <w:p w:rsidR="00A9369B" w:rsidRPr="007E1367" w:rsidRDefault="00A9369B" w:rsidP="001A3D6F">
      <w:pPr>
        <w:jc w:val="both"/>
        <w:rPr>
          <w:sz w:val="28"/>
          <w:szCs w:val="28"/>
          <w:lang w:val="en-US"/>
        </w:rPr>
      </w:pPr>
    </w:p>
    <w:p w:rsidR="00A9369B" w:rsidRDefault="00A9369B" w:rsidP="001A3D6F">
      <w:pPr>
        <w:ind w:firstLine="708"/>
        <w:jc w:val="both"/>
        <w:rPr>
          <w:sz w:val="28"/>
          <w:szCs w:val="28"/>
        </w:rPr>
      </w:pPr>
      <w:r w:rsidRPr="00A9369B">
        <w:rPr>
          <w:sz w:val="28"/>
          <w:szCs w:val="28"/>
        </w:rPr>
        <w:t>A função recebe a expressão vinda do módulo principal e a define como</w:t>
      </w:r>
      <w:r w:rsidR="00A004A6">
        <w:rPr>
          <w:sz w:val="28"/>
          <w:szCs w:val="28"/>
        </w:rPr>
        <w:t xml:space="preserve"> a variável entrada. </w:t>
      </w:r>
      <w:proofErr w:type="gramStart"/>
      <w:r w:rsidR="00A004A6">
        <w:rPr>
          <w:sz w:val="28"/>
          <w:szCs w:val="28"/>
        </w:rPr>
        <w:t>Em seguida</w:t>
      </w:r>
      <w:r w:rsidRPr="00A9369B">
        <w:rPr>
          <w:sz w:val="28"/>
          <w:szCs w:val="28"/>
        </w:rPr>
        <w:t xml:space="preserve"> procura dentro da variável pelo “</w:t>
      </w:r>
      <w:proofErr w:type="gramEnd"/>
      <w:r w:rsidRPr="00A9369B">
        <w:rPr>
          <w:sz w:val="28"/>
          <w:szCs w:val="28"/>
        </w:rPr>
        <w:t>;”</w:t>
      </w:r>
      <w:r w:rsidR="00A004A6">
        <w:rPr>
          <w:sz w:val="28"/>
          <w:szCs w:val="28"/>
        </w:rPr>
        <w:t>,</w:t>
      </w:r>
      <w:r w:rsidR="006C7413">
        <w:rPr>
          <w:sz w:val="28"/>
          <w:szCs w:val="28"/>
        </w:rPr>
        <w:t xml:space="preserve">definido no </w:t>
      </w:r>
      <w:proofErr w:type="spellStart"/>
      <w:r w:rsidR="006C7413" w:rsidRPr="006C7413">
        <w:rPr>
          <w:i/>
          <w:sz w:val="28"/>
          <w:szCs w:val="28"/>
        </w:rPr>
        <w:t>namespace</w:t>
      </w:r>
      <w:proofErr w:type="spellEnd"/>
      <w:r w:rsidR="006C7413">
        <w:rPr>
          <w:sz w:val="28"/>
          <w:szCs w:val="28"/>
        </w:rPr>
        <w:t xml:space="preserve"> Gramática,</w:t>
      </w:r>
      <w:r w:rsidR="006C7413" w:rsidRPr="00A9369B">
        <w:rPr>
          <w:sz w:val="28"/>
          <w:szCs w:val="28"/>
        </w:rPr>
        <w:t xml:space="preserve"> </w:t>
      </w:r>
      <w:r w:rsidR="006C7413">
        <w:rPr>
          <w:sz w:val="28"/>
          <w:szCs w:val="28"/>
        </w:rPr>
        <w:t>pois</w:t>
      </w:r>
      <w:r w:rsidR="00A004A6">
        <w:rPr>
          <w:sz w:val="28"/>
          <w:szCs w:val="28"/>
        </w:rPr>
        <w:t xml:space="preserve"> é nesse ponto</w:t>
      </w:r>
      <w:r w:rsidRPr="00A9369B">
        <w:rPr>
          <w:sz w:val="28"/>
          <w:szCs w:val="28"/>
        </w:rPr>
        <w:t xml:space="preserve"> onde o programa faz a quebra de linha. Uma a uma, elas são retiradas da </w:t>
      </w:r>
      <w:r w:rsidRPr="008D0BFB">
        <w:rPr>
          <w:i/>
          <w:sz w:val="28"/>
          <w:szCs w:val="28"/>
        </w:rPr>
        <w:t>string</w:t>
      </w:r>
      <w:r w:rsidRPr="00A9369B">
        <w:rPr>
          <w:sz w:val="28"/>
          <w:szCs w:val="28"/>
        </w:rPr>
        <w:t xml:space="preserve"> e envi</w:t>
      </w:r>
      <w:r w:rsidR="007E1367">
        <w:rPr>
          <w:sz w:val="28"/>
          <w:szCs w:val="28"/>
        </w:rPr>
        <w:t>adas para o Validador por referê</w:t>
      </w:r>
      <w:r w:rsidRPr="00A9369B">
        <w:rPr>
          <w:sz w:val="28"/>
          <w:szCs w:val="28"/>
        </w:rPr>
        <w:t xml:space="preserve">ncia usando a função </w:t>
      </w:r>
      <w:proofErr w:type="spellStart"/>
      <w:proofErr w:type="gramStart"/>
      <w:r w:rsidRPr="007E1367">
        <w:rPr>
          <w:i/>
          <w:sz w:val="28"/>
          <w:szCs w:val="28"/>
        </w:rPr>
        <w:t>setString</w:t>
      </w:r>
      <w:proofErr w:type="spellEnd"/>
      <w:proofErr w:type="gramEnd"/>
      <w:r w:rsidRPr="00A9369B">
        <w:rPr>
          <w:sz w:val="28"/>
          <w:szCs w:val="28"/>
        </w:rPr>
        <w:t xml:space="preserve"> do Validador. </w:t>
      </w:r>
    </w:p>
    <w:p w:rsidR="00A9369B" w:rsidRPr="00A9369B" w:rsidRDefault="00A9369B" w:rsidP="001A3D6F">
      <w:pPr>
        <w:ind w:firstLine="708"/>
        <w:jc w:val="both"/>
        <w:rPr>
          <w:sz w:val="28"/>
          <w:szCs w:val="28"/>
        </w:rPr>
      </w:pPr>
      <w:bookmarkStart w:id="1" w:name="_GoBack"/>
      <w:bookmarkEnd w:id="1"/>
    </w:p>
    <w:p w:rsidR="00A9369B" w:rsidRPr="00A9369B" w:rsidRDefault="00A9369B" w:rsidP="001A3D6F">
      <w:pPr>
        <w:ind w:firstLine="708"/>
        <w:jc w:val="both"/>
        <w:rPr>
          <w:sz w:val="28"/>
          <w:szCs w:val="28"/>
        </w:rPr>
      </w:pPr>
      <w:r w:rsidRPr="00A9369B">
        <w:rPr>
          <w:sz w:val="28"/>
          <w:szCs w:val="28"/>
        </w:rPr>
        <w:t xml:space="preserve">Após passar pelo Validador, </w:t>
      </w:r>
      <w:r w:rsidR="00882D83">
        <w:rPr>
          <w:sz w:val="28"/>
          <w:szCs w:val="28"/>
        </w:rPr>
        <w:t>o Gerenciador pega</w:t>
      </w:r>
      <w:r w:rsidRPr="00A9369B">
        <w:rPr>
          <w:sz w:val="28"/>
          <w:szCs w:val="28"/>
        </w:rPr>
        <w:t xml:space="preserve"> o nome da variável usando a função </w:t>
      </w:r>
      <w:proofErr w:type="spellStart"/>
      <w:proofErr w:type="gramStart"/>
      <w:r w:rsidRPr="007E1367">
        <w:rPr>
          <w:i/>
          <w:sz w:val="28"/>
          <w:szCs w:val="28"/>
        </w:rPr>
        <w:t>getName</w:t>
      </w:r>
      <w:proofErr w:type="spellEnd"/>
      <w:proofErr w:type="gramEnd"/>
      <w:r w:rsidRPr="00A9369B">
        <w:rPr>
          <w:sz w:val="28"/>
          <w:szCs w:val="28"/>
        </w:rPr>
        <w:t xml:space="preserve">, a </w:t>
      </w:r>
      <w:r w:rsidRPr="007E1367">
        <w:rPr>
          <w:i/>
          <w:sz w:val="28"/>
          <w:szCs w:val="28"/>
        </w:rPr>
        <w:t>string</w:t>
      </w:r>
      <w:r w:rsidRPr="00A9369B">
        <w:rPr>
          <w:sz w:val="28"/>
          <w:szCs w:val="28"/>
        </w:rPr>
        <w:t xml:space="preserve"> modificada </w:t>
      </w:r>
      <w:r w:rsidR="00A004A6">
        <w:rPr>
          <w:sz w:val="28"/>
          <w:szCs w:val="28"/>
        </w:rPr>
        <w:t xml:space="preserve">é então </w:t>
      </w:r>
      <w:r w:rsidRPr="00A9369B">
        <w:rPr>
          <w:sz w:val="28"/>
          <w:szCs w:val="28"/>
        </w:rPr>
        <w:t>passada para o Confo</w:t>
      </w:r>
      <w:r w:rsidR="00882D83">
        <w:rPr>
          <w:sz w:val="28"/>
          <w:szCs w:val="28"/>
        </w:rPr>
        <w:t>rmador que a modifica novamente, preparando-a para a conta.</w:t>
      </w:r>
      <w:r w:rsidRPr="00A9369B">
        <w:rPr>
          <w:sz w:val="28"/>
          <w:szCs w:val="28"/>
        </w:rPr>
        <w:t xml:space="preserve"> Em </w:t>
      </w:r>
      <w:r w:rsidRPr="00A9369B">
        <w:rPr>
          <w:sz w:val="28"/>
          <w:szCs w:val="28"/>
        </w:rPr>
        <w:lastRenderedPageBreak/>
        <w:t xml:space="preserve">seguida é passada para a Unidade Aritmética que retorna o valor da conta resolvida. Esse valor e o </w:t>
      </w:r>
      <w:r w:rsidR="00183BE3">
        <w:rPr>
          <w:sz w:val="28"/>
          <w:szCs w:val="28"/>
        </w:rPr>
        <w:t>nome são então inseridos na memó</w:t>
      </w:r>
      <w:r w:rsidRPr="00A9369B">
        <w:rPr>
          <w:sz w:val="28"/>
          <w:szCs w:val="28"/>
        </w:rPr>
        <w:t xml:space="preserve">ria através da função </w:t>
      </w:r>
      <w:r w:rsidRPr="008D0BFB">
        <w:rPr>
          <w:i/>
          <w:sz w:val="28"/>
          <w:szCs w:val="28"/>
        </w:rPr>
        <w:t>insere</w:t>
      </w:r>
      <w:r w:rsidR="00882D83">
        <w:rPr>
          <w:sz w:val="28"/>
          <w:szCs w:val="28"/>
        </w:rPr>
        <w:t>, e este resultado é utilizado</w:t>
      </w:r>
      <w:r w:rsidRPr="00A9369B">
        <w:rPr>
          <w:sz w:val="28"/>
          <w:szCs w:val="28"/>
        </w:rPr>
        <w:t xml:space="preserve"> junto do nome da variável, na construção da </w:t>
      </w:r>
      <w:r w:rsidRPr="007E1367">
        <w:rPr>
          <w:i/>
          <w:sz w:val="28"/>
          <w:szCs w:val="28"/>
        </w:rPr>
        <w:t>string</w:t>
      </w:r>
      <w:r w:rsidRPr="00A9369B">
        <w:rPr>
          <w:sz w:val="28"/>
          <w:szCs w:val="28"/>
        </w:rPr>
        <w:t xml:space="preserve"> que será impressa e </w:t>
      </w:r>
      <w:r w:rsidR="00882D83">
        <w:rPr>
          <w:sz w:val="28"/>
          <w:szCs w:val="28"/>
        </w:rPr>
        <w:t xml:space="preserve">que </w:t>
      </w:r>
      <w:r w:rsidRPr="00A9369B">
        <w:rPr>
          <w:sz w:val="28"/>
          <w:szCs w:val="28"/>
        </w:rPr>
        <w:t>é retornada no fim do módulo.</w:t>
      </w:r>
    </w:p>
    <w:p w:rsidR="00A9369B" w:rsidRDefault="00A9369B" w:rsidP="001A3D6F">
      <w:pPr>
        <w:jc w:val="both"/>
        <w:rPr>
          <w:rFonts w:cstheme="minorHAnsi"/>
          <w:sz w:val="28"/>
          <w:szCs w:val="28"/>
        </w:rPr>
      </w:pPr>
    </w:p>
    <w:p w:rsidR="00A9369B" w:rsidRDefault="00A9369B" w:rsidP="001A3D6F">
      <w:pPr>
        <w:jc w:val="both"/>
        <w:rPr>
          <w:rFonts w:cstheme="minorHAnsi"/>
          <w:sz w:val="28"/>
          <w:szCs w:val="28"/>
        </w:rPr>
      </w:pPr>
    </w:p>
    <w:p w:rsidR="00F02D23" w:rsidRDefault="00F02D2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</w:t>
      </w:r>
      <w:r w:rsidR="00FD2214">
        <w:rPr>
          <w:rFonts w:cstheme="minorHAnsi"/>
          <w:sz w:val="28"/>
          <w:szCs w:val="28"/>
        </w:rPr>
        <w:t>Módulo Validador (</w:t>
      </w:r>
      <w:r w:rsidR="002C422E">
        <w:rPr>
          <w:rFonts w:cstheme="minorHAnsi"/>
          <w:sz w:val="28"/>
          <w:szCs w:val="28"/>
        </w:rPr>
        <w:t>Responsáveis</w:t>
      </w:r>
      <w:r w:rsidR="00FD2214">
        <w:rPr>
          <w:rFonts w:cstheme="minorHAnsi"/>
          <w:sz w:val="28"/>
          <w:szCs w:val="28"/>
        </w:rPr>
        <w:t>:</w:t>
      </w:r>
      <w:r w:rsidR="002C422E">
        <w:rPr>
          <w:rFonts w:cstheme="minorHAnsi"/>
          <w:sz w:val="28"/>
          <w:szCs w:val="28"/>
        </w:rPr>
        <w:t xml:space="preserve"> Daniel e Fernando</w:t>
      </w:r>
      <w:r w:rsidR="00FD2214">
        <w:rPr>
          <w:rFonts w:cstheme="minorHAnsi"/>
          <w:sz w:val="28"/>
          <w:szCs w:val="28"/>
        </w:rPr>
        <w:t>)</w:t>
      </w:r>
    </w:p>
    <w:p w:rsidR="002C422E" w:rsidRDefault="002C422E" w:rsidP="001A3D6F">
      <w:pPr>
        <w:jc w:val="both"/>
        <w:rPr>
          <w:rFonts w:cstheme="minorHAnsi"/>
          <w:sz w:val="28"/>
          <w:szCs w:val="28"/>
        </w:rPr>
      </w:pPr>
    </w:p>
    <w:p w:rsidR="002C422E" w:rsidRPr="002C422E" w:rsidRDefault="002C422E" w:rsidP="001A3D6F">
      <w:pPr>
        <w:ind w:firstLine="708"/>
        <w:jc w:val="both"/>
        <w:rPr>
          <w:sz w:val="28"/>
          <w:szCs w:val="28"/>
        </w:rPr>
      </w:pPr>
      <w:r w:rsidRPr="002C422E">
        <w:rPr>
          <w:sz w:val="28"/>
          <w:szCs w:val="28"/>
        </w:rPr>
        <w:t xml:space="preserve">O objetivo do Validador é avaliar se a expressão foi construída corretamente e separar o nome da variável e a conta atribuída a ela. </w:t>
      </w:r>
    </w:p>
    <w:p w:rsidR="002C422E" w:rsidRDefault="002C422E" w:rsidP="001A3D6F">
      <w:pPr>
        <w:jc w:val="both"/>
        <w:rPr>
          <w:sz w:val="28"/>
          <w:szCs w:val="28"/>
        </w:rPr>
      </w:pPr>
    </w:p>
    <w:p w:rsidR="002C422E" w:rsidRPr="007E1367" w:rsidRDefault="002C422E" w:rsidP="001A3D6F">
      <w:pPr>
        <w:jc w:val="both"/>
        <w:rPr>
          <w:sz w:val="28"/>
          <w:szCs w:val="28"/>
          <w:lang w:val="en-US"/>
        </w:rPr>
      </w:pPr>
      <w:r w:rsidRPr="007E1367">
        <w:rPr>
          <w:sz w:val="28"/>
          <w:szCs w:val="28"/>
          <w:lang w:val="en-US"/>
        </w:rPr>
        <w:t>c.1</w:t>
      </w:r>
      <w:proofErr w:type="gramStart"/>
      <w:r w:rsidRPr="007E1367">
        <w:rPr>
          <w:sz w:val="28"/>
          <w:szCs w:val="28"/>
          <w:lang w:val="en-US"/>
        </w:rPr>
        <w:t>)void</w:t>
      </w:r>
      <w:proofErr w:type="gramEnd"/>
      <w:r w:rsidRPr="007E1367">
        <w:rPr>
          <w:sz w:val="28"/>
          <w:szCs w:val="28"/>
          <w:lang w:val="en-US"/>
        </w:rPr>
        <w:t xml:space="preserve"> </w:t>
      </w:r>
      <w:proofErr w:type="spellStart"/>
      <w:r w:rsidRPr="007E1367">
        <w:rPr>
          <w:sz w:val="28"/>
          <w:szCs w:val="28"/>
          <w:lang w:val="en-US"/>
        </w:rPr>
        <w:t>setString</w:t>
      </w:r>
      <w:proofErr w:type="spellEnd"/>
      <w:r w:rsidRPr="007E1367">
        <w:rPr>
          <w:sz w:val="28"/>
          <w:szCs w:val="28"/>
          <w:lang w:val="en-US"/>
        </w:rPr>
        <w:t>(string &amp;</w:t>
      </w:r>
      <w:proofErr w:type="spellStart"/>
      <w:r w:rsidRPr="007E1367">
        <w:rPr>
          <w:sz w:val="28"/>
          <w:szCs w:val="28"/>
          <w:lang w:val="en-US"/>
        </w:rPr>
        <w:t>linha</w:t>
      </w:r>
      <w:proofErr w:type="spellEnd"/>
      <w:r w:rsidRPr="007E1367">
        <w:rPr>
          <w:sz w:val="28"/>
          <w:szCs w:val="28"/>
          <w:lang w:val="en-US"/>
        </w:rPr>
        <w:t>);</w:t>
      </w:r>
    </w:p>
    <w:p w:rsidR="002C422E" w:rsidRPr="007E1367" w:rsidRDefault="002C422E" w:rsidP="001A3D6F">
      <w:pPr>
        <w:jc w:val="both"/>
        <w:rPr>
          <w:sz w:val="28"/>
          <w:szCs w:val="28"/>
          <w:lang w:val="en-US"/>
        </w:rPr>
      </w:pPr>
    </w:p>
    <w:p w:rsidR="002C422E" w:rsidRPr="002C422E" w:rsidRDefault="00340337" w:rsidP="001A3D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qualquer verificação, todos os espaços são retirados da </w:t>
      </w:r>
      <w:r w:rsidRPr="00340337">
        <w:rPr>
          <w:sz w:val="28"/>
          <w:szCs w:val="28"/>
        </w:rPr>
        <w:t>string</w:t>
      </w:r>
      <w:r>
        <w:rPr>
          <w:sz w:val="28"/>
          <w:szCs w:val="28"/>
        </w:rPr>
        <w:t xml:space="preserve"> passada. </w:t>
      </w:r>
      <w:proofErr w:type="gramStart"/>
      <w:r>
        <w:rPr>
          <w:sz w:val="28"/>
          <w:szCs w:val="28"/>
        </w:rPr>
        <w:t>Posteriormente,</w:t>
      </w:r>
      <w:r w:rsidR="002C422E" w:rsidRPr="002C422E">
        <w:rPr>
          <w:sz w:val="28"/>
          <w:szCs w:val="28"/>
        </w:rPr>
        <w:t xml:space="preserve"> inicia</w:t>
      </w:r>
      <w:r>
        <w:rPr>
          <w:sz w:val="28"/>
          <w:szCs w:val="28"/>
        </w:rPr>
        <w:t>-se</w:t>
      </w:r>
      <w:r w:rsidR="002C422E" w:rsidRPr="002C422E">
        <w:rPr>
          <w:sz w:val="28"/>
          <w:szCs w:val="28"/>
        </w:rPr>
        <w:t xml:space="preserve"> uma busc</w:t>
      </w:r>
      <w:r>
        <w:rPr>
          <w:sz w:val="28"/>
          <w:szCs w:val="28"/>
        </w:rPr>
        <w:t>a pelo sinal de atribuição “</w:t>
      </w:r>
      <w:proofErr w:type="gramEnd"/>
      <w:r>
        <w:rPr>
          <w:sz w:val="28"/>
          <w:szCs w:val="28"/>
        </w:rPr>
        <w:t>:=”</w:t>
      </w:r>
      <w:r w:rsidR="00882D83">
        <w:rPr>
          <w:sz w:val="28"/>
          <w:szCs w:val="28"/>
        </w:rPr>
        <w:t xml:space="preserve">, definido no </w:t>
      </w:r>
      <w:proofErr w:type="spellStart"/>
      <w:r w:rsidR="00882D83">
        <w:rPr>
          <w:i/>
          <w:sz w:val="28"/>
          <w:szCs w:val="28"/>
        </w:rPr>
        <w:t>namespace</w:t>
      </w:r>
      <w:proofErr w:type="spellEnd"/>
      <w:r w:rsidR="00882D83">
        <w:rPr>
          <w:sz w:val="28"/>
          <w:szCs w:val="28"/>
        </w:rPr>
        <w:t xml:space="preserve"> Gramática</w:t>
      </w:r>
      <w:r>
        <w:rPr>
          <w:sz w:val="28"/>
          <w:szCs w:val="28"/>
        </w:rPr>
        <w:t>.</w:t>
      </w:r>
      <w:r w:rsidR="002C422E" w:rsidRPr="002C422E">
        <w:rPr>
          <w:sz w:val="28"/>
          <w:szCs w:val="28"/>
        </w:rPr>
        <w:t xml:space="preserve"> Em seguida, ocorre a separação da </w:t>
      </w:r>
      <w:r w:rsidR="002C422E" w:rsidRPr="007E1367">
        <w:rPr>
          <w:i/>
          <w:sz w:val="28"/>
          <w:szCs w:val="28"/>
        </w:rPr>
        <w:t>string</w:t>
      </w:r>
      <w:r w:rsidR="002C422E" w:rsidRPr="002C422E">
        <w:rPr>
          <w:sz w:val="28"/>
          <w:szCs w:val="28"/>
        </w:rPr>
        <w:t xml:space="preserve"> e inicia-se uma bateria de testes. Utilizando as definições de variáveis válidas contidas </w:t>
      </w:r>
      <w:r>
        <w:rPr>
          <w:sz w:val="28"/>
          <w:szCs w:val="28"/>
        </w:rPr>
        <w:t>na gramática, o Validador testa</w:t>
      </w:r>
      <w:r w:rsidR="002C422E" w:rsidRPr="002C422E">
        <w:rPr>
          <w:sz w:val="28"/>
          <w:szCs w:val="28"/>
        </w:rPr>
        <w:t xml:space="preserve"> se o nome da variável é válido, posteriormente avali</w:t>
      </w:r>
      <w:r>
        <w:rPr>
          <w:sz w:val="28"/>
          <w:szCs w:val="28"/>
        </w:rPr>
        <w:t>a se não fora</w:t>
      </w:r>
      <w:r w:rsidR="00882D83">
        <w:rPr>
          <w:sz w:val="28"/>
          <w:szCs w:val="28"/>
        </w:rPr>
        <w:t>m</w:t>
      </w:r>
      <w:r>
        <w:rPr>
          <w:sz w:val="28"/>
          <w:szCs w:val="28"/>
        </w:rPr>
        <w:t xml:space="preserve"> usado</w:t>
      </w:r>
      <w:r w:rsidR="00882D83">
        <w:rPr>
          <w:sz w:val="28"/>
          <w:szCs w:val="28"/>
        </w:rPr>
        <w:t>s</w:t>
      </w:r>
      <w:r>
        <w:rPr>
          <w:sz w:val="28"/>
          <w:szCs w:val="28"/>
        </w:rPr>
        <w:t xml:space="preserve"> caractere</w:t>
      </w:r>
      <w:r w:rsidR="00882D83">
        <w:rPr>
          <w:sz w:val="28"/>
          <w:szCs w:val="28"/>
        </w:rPr>
        <w:t xml:space="preserve">s </w:t>
      </w:r>
      <w:r w:rsidR="002C422E" w:rsidRPr="002C422E">
        <w:rPr>
          <w:sz w:val="28"/>
          <w:szCs w:val="28"/>
        </w:rPr>
        <w:t>inválido</w:t>
      </w:r>
      <w:r w:rsidR="00882D83">
        <w:rPr>
          <w:sz w:val="28"/>
          <w:szCs w:val="28"/>
        </w:rPr>
        <w:t>s</w:t>
      </w:r>
      <w:r w:rsidR="002C422E" w:rsidRPr="002C422E">
        <w:rPr>
          <w:sz w:val="28"/>
          <w:szCs w:val="28"/>
        </w:rPr>
        <w:t xml:space="preserve"> na c</w:t>
      </w:r>
      <w:r>
        <w:rPr>
          <w:sz w:val="28"/>
          <w:szCs w:val="28"/>
        </w:rPr>
        <w:t>onta. Por fim, a função atribui</w:t>
      </w:r>
      <w:r w:rsidR="002C422E" w:rsidRPr="002C422E">
        <w:rPr>
          <w:sz w:val="28"/>
          <w:szCs w:val="28"/>
        </w:rPr>
        <w:t xml:space="preserve"> a </w:t>
      </w:r>
      <w:r w:rsidR="002C422E" w:rsidRPr="007E1367">
        <w:rPr>
          <w:i/>
          <w:sz w:val="28"/>
          <w:szCs w:val="28"/>
        </w:rPr>
        <w:t>string</w:t>
      </w:r>
      <w:r>
        <w:rPr>
          <w:sz w:val="28"/>
          <w:szCs w:val="28"/>
        </w:rPr>
        <w:t xml:space="preserve"> passada por referê</w:t>
      </w:r>
      <w:r w:rsidR="00882D83">
        <w:rPr>
          <w:sz w:val="28"/>
          <w:szCs w:val="28"/>
        </w:rPr>
        <w:t xml:space="preserve">ncia, apenas </w:t>
      </w:r>
      <w:r w:rsidR="002C422E" w:rsidRPr="002C422E">
        <w:rPr>
          <w:sz w:val="28"/>
          <w:szCs w:val="28"/>
        </w:rPr>
        <w:t xml:space="preserve">a </w:t>
      </w:r>
      <w:r w:rsidR="002C422E" w:rsidRPr="007E1367">
        <w:rPr>
          <w:i/>
          <w:sz w:val="28"/>
          <w:szCs w:val="28"/>
        </w:rPr>
        <w:t>string</w:t>
      </w:r>
      <w:r w:rsidR="002C422E" w:rsidRPr="002C422E">
        <w:rPr>
          <w:sz w:val="28"/>
          <w:szCs w:val="28"/>
        </w:rPr>
        <w:t xml:space="preserve"> com a conta. </w:t>
      </w:r>
    </w:p>
    <w:p w:rsidR="002C422E" w:rsidRPr="002C422E" w:rsidRDefault="002C422E" w:rsidP="001A3D6F">
      <w:pPr>
        <w:jc w:val="both"/>
        <w:rPr>
          <w:sz w:val="28"/>
          <w:szCs w:val="28"/>
        </w:rPr>
      </w:pPr>
    </w:p>
    <w:p w:rsidR="002C422E" w:rsidRDefault="002C422E" w:rsidP="001A3D6F">
      <w:pPr>
        <w:jc w:val="both"/>
        <w:rPr>
          <w:sz w:val="28"/>
          <w:szCs w:val="28"/>
        </w:rPr>
      </w:pPr>
      <w:proofErr w:type="gramStart"/>
      <w:r w:rsidRPr="002C422E">
        <w:rPr>
          <w:sz w:val="28"/>
          <w:szCs w:val="28"/>
        </w:rPr>
        <w:t>c.</w:t>
      </w:r>
      <w:proofErr w:type="gramEnd"/>
      <w:r w:rsidRPr="002C422E">
        <w:rPr>
          <w:sz w:val="28"/>
          <w:szCs w:val="28"/>
        </w:rPr>
        <w:t>2)</w:t>
      </w:r>
      <w:proofErr w:type="spellStart"/>
      <w:r w:rsidRPr="002C422E">
        <w:rPr>
          <w:sz w:val="28"/>
          <w:szCs w:val="28"/>
        </w:rPr>
        <w:t>std</w:t>
      </w:r>
      <w:proofErr w:type="spellEnd"/>
      <w:r w:rsidRPr="002C422E">
        <w:rPr>
          <w:sz w:val="28"/>
          <w:szCs w:val="28"/>
        </w:rPr>
        <w:t xml:space="preserve">::string </w:t>
      </w:r>
      <w:proofErr w:type="spellStart"/>
      <w:r w:rsidRPr="002C422E">
        <w:rPr>
          <w:sz w:val="28"/>
          <w:szCs w:val="28"/>
        </w:rPr>
        <w:t>getName</w:t>
      </w:r>
      <w:proofErr w:type="spellEnd"/>
      <w:r w:rsidRPr="002C422E">
        <w:rPr>
          <w:sz w:val="28"/>
          <w:szCs w:val="28"/>
        </w:rPr>
        <w:t xml:space="preserve"> ()</w:t>
      </w:r>
      <w:r>
        <w:rPr>
          <w:sz w:val="28"/>
          <w:szCs w:val="28"/>
        </w:rPr>
        <w:t>;</w:t>
      </w:r>
    </w:p>
    <w:p w:rsidR="002C422E" w:rsidRPr="002C422E" w:rsidRDefault="002C422E" w:rsidP="001A3D6F">
      <w:pPr>
        <w:jc w:val="both"/>
        <w:rPr>
          <w:sz w:val="28"/>
          <w:szCs w:val="28"/>
        </w:rPr>
      </w:pPr>
    </w:p>
    <w:p w:rsidR="002C422E" w:rsidRPr="002C422E" w:rsidRDefault="002C422E" w:rsidP="001A3D6F">
      <w:pPr>
        <w:jc w:val="both"/>
        <w:rPr>
          <w:sz w:val="28"/>
          <w:szCs w:val="28"/>
        </w:rPr>
      </w:pPr>
      <w:r w:rsidRPr="002C422E">
        <w:rPr>
          <w:sz w:val="28"/>
          <w:szCs w:val="28"/>
        </w:rPr>
        <w:t xml:space="preserve">A função </w:t>
      </w:r>
      <w:proofErr w:type="spellStart"/>
      <w:proofErr w:type="gramStart"/>
      <w:r w:rsidRPr="007E1367">
        <w:rPr>
          <w:i/>
          <w:sz w:val="28"/>
          <w:szCs w:val="28"/>
        </w:rPr>
        <w:t>getName</w:t>
      </w:r>
      <w:proofErr w:type="spellEnd"/>
      <w:proofErr w:type="gramEnd"/>
      <w:r w:rsidRPr="002C422E">
        <w:rPr>
          <w:sz w:val="28"/>
          <w:szCs w:val="28"/>
        </w:rPr>
        <w:t xml:space="preserve"> definida no módulo, retorna o nome da variável.</w:t>
      </w:r>
    </w:p>
    <w:p w:rsidR="00FD2214" w:rsidRDefault="00FD2214" w:rsidP="001A3D6F">
      <w:pPr>
        <w:jc w:val="both"/>
        <w:rPr>
          <w:rFonts w:cstheme="minorHAnsi"/>
          <w:sz w:val="28"/>
          <w:szCs w:val="28"/>
        </w:rPr>
      </w:pPr>
    </w:p>
    <w:p w:rsidR="002C422E" w:rsidRDefault="002C422E" w:rsidP="001A3D6F">
      <w:pPr>
        <w:jc w:val="both"/>
        <w:rPr>
          <w:rFonts w:cstheme="minorHAnsi"/>
          <w:sz w:val="28"/>
          <w:szCs w:val="28"/>
        </w:rPr>
      </w:pPr>
    </w:p>
    <w:p w:rsidR="001C7490" w:rsidRPr="001C7490" w:rsidRDefault="00FD2214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d) Módulo Conformador (Responsável:</w:t>
      </w:r>
      <w:r w:rsidR="00F51408">
        <w:rPr>
          <w:rFonts w:cstheme="minorHAnsi"/>
          <w:sz w:val="28"/>
          <w:szCs w:val="28"/>
        </w:rPr>
        <w:t xml:space="preserve"> </w:t>
      </w:r>
      <w:proofErr w:type="spellStart"/>
      <w:r w:rsidR="00F51408">
        <w:rPr>
          <w:rFonts w:cstheme="minorHAnsi"/>
          <w:sz w:val="28"/>
          <w:szCs w:val="28"/>
        </w:rPr>
        <w:t>Fellipe</w:t>
      </w:r>
      <w:proofErr w:type="spellEnd"/>
      <w:proofErr w:type="gramStart"/>
      <w:r>
        <w:rPr>
          <w:rFonts w:cstheme="minorHAnsi"/>
          <w:sz w:val="28"/>
          <w:szCs w:val="28"/>
        </w:rPr>
        <w:t xml:space="preserve"> )</w:t>
      </w:r>
      <w:proofErr w:type="gramEnd"/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>O obj</w:t>
      </w:r>
      <w:r w:rsidR="00A43810">
        <w:rPr>
          <w:rFonts w:asciiTheme="minorHAnsi" w:hAnsiTheme="minorHAnsi" w:cstheme="minorHAnsi"/>
          <w:sz w:val="28"/>
          <w:szCs w:val="28"/>
        </w:rPr>
        <w:t>etivo principal desse módulo é ajeitar a expressão recebida do gerenciador para prepará-la para a Unidade Aritmética</w:t>
      </w:r>
      <w:r w:rsidRPr="001C7490">
        <w:rPr>
          <w:rFonts w:asciiTheme="minorHAnsi" w:hAnsiTheme="minorHAnsi" w:cstheme="minorHAnsi"/>
          <w:sz w:val="28"/>
          <w:szCs w:val="28"/>
        </w:rPr>
        <w:t xml:space="preserve">. Antes de chegar </w:t>
      </w:r>
      <w:proofErr w:type="gramStart"/>
      <w:r w:rsidRPr="001C7490">
        <w:rPr>
          <w:rFonts w:asciiTheme="minorHAnsi" w:hAnsiTheme="minorHAnsi" w:cstheme="minorHAnsi"/>
          <w:sz w:val="28"/>
          <w:szCs w:val="28"/>
        </w:rPr>
        <w:t>no</w:t>
      </w:r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 conformador, essa expressão </w:t>
      </w:r>
      <w:r w:rsidR="00A43810">
        <w:rPr>
          <w:rFonts w:asciiTheme="minorHAnsi" w:hAnsiTheme="minorHAnsi" w:cstheme="minorHAnsi"/>
          <w:sz w:val="28"/>
          <w:szCs w:val="28"/>
        </w:rPr>
        <w:t>foi validada quanto a existência de caracteres inválidos</w:t>
      </w:r>
      <w:r w:rsidR="00A43810" w:rsidRPr="001C7490">
        <w:rPr>
          <w:rFonts w:asciiTheme="minorHAnsi" w:hAnsiTheme="minorHAnsi" w:cstheme="minorHAnsi"/>
          <w:sz w:val="28"/>
          <w:szCs w:val="28"/>
        </w:rPr>
        <w:t>.</w:t>
      </w:r>
      <w:r w:rsidRPr="001C749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 xml:space="preserve">Para </w:t>
      </w:r>
      <w:proofErr w:type="gramStart"/>
      <w:r w:rsidRPr="001C7490">
        <w:rPr>
          <w:rFonts w:asciiTheme="minorHAnsi" w:hAnsiTheme="minorHAnsi" w:cstheme="minorHAnsi"/>
          <w:sz w:val="28"/>
          <w:szCs w:val="28"/>
        </w:rPr>
        <w:t>implementar</w:t>
      </w:r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 o conformador.cpp, foi necessário criar duas funções auxiliares.</w:t>
      </w:r>
    </w:p>
    <w:p w:rsidR="001C7490" w:rsidRPr="001C7490" w:rsidRDefault="001C7490" w:rsidP="001A3D6F">
      <w:pPr>
        <w:pStyle w:val="western"/>
        <w:spacing w:after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proofErr w:type="gramStart"/>
      <w:r w:rsidRPr="001C7490">
        <w:rPr>
          <w:rFonts w:asciiTheme="minorHAnsi" w:hAnsiTheme="minorHAnsi" w:cstheme="minorHAnsi"/>
          <w:sz w:val="28"/>
          <w:szCs w:val="28"/>
          <w:lang w:val="en-US"/>
        </w:rPr>
        <w:t>string</w:t>
      </w:r>
      <w:proofErr w:type="gramEnd"/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1C7490">
        <w:rPr>
          <w:rFonts w:asciiTheme="minorHAnsi" w:hAnsiTheme="minorHAnsi" w:cstheme="minorHAnsi"/>
          <w:sz w:val="28"/>
          <w:szCs w:val="28"/>
          <w:lang w:val="en-US"/>
        </w:rPr>
        <w:t>doubleToString</w:t>
      </w:r>
      <w:proofErr w:type="spellEnd"/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 (double number)</w:t>
      </w:r>
    </w:p>
    <w:p w:rsidR="001C7490" w:rsidRPr="001C7490" w:rsidRDefault="001C7490" w:rsidP="001A3D6F">
      <w:pPr>
        <w:pStyle w:val="western"/>
        <w:spacing w:after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proofErr w:type="gramStart"/>
      <w:r w:rsidRPr="001C7490">
        <w:rPr>
          <w:rFonts w:asciiTheme="minorHAnsi" w:hAnsiTheme="minorHAnsi" w:cstheme="minorHAnsi"/>
          <w:sz w:val="28"/>
          <w:szCs w:val="28"/>
          <w:lang w:val="en-US"/>
        </w:rPr>
        <w:t>unsigned</w:t>
      </w:r>
      <w:proofErr w:type="gramEnd"/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1C7490">
        <w:rPr>
          <w:rFonts w:asciiTheme="minorHAnsi" w:hAnsiTheme="minorHAnsi" w:cstheme="minorHAnsi"/>
          <w:sz w:val="28"/>
          <w:szCs w:val="28"/>
          <w:lang w:val="en-US"/>
        </w:rPr>
        <w:t>checkField</w:t>
      </w:r>
      <w:proofErr w:type="spellEnd"/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 (string </w:t>
      </w:r>
      <w:proofErr w:type="spellStart"/>
      <w:r w:rsidRPr="001C7490">
        <w:rPr>
          <w:rFonts w:asciiTheme="minorHAnsi" w:hAnsiTheme="minorHAnsi" w:cstheme="minorHAnsi"/>
          <w:sz w:val="28"/>
          <w:szCs w:val="28"/>
          <w:lang w:val="en-US"/>
        </w:rPr>
        <w:t>myset,char</w:t>
      </w:r>
      <w:proofErr w:type="spellEnd"/>
      <w:r w:rsidRPr="001C749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1C7490">
        <w:rPr>
          <w:rFonts w:asciiTheme="minorHAnsi" w:hAnsiTheme="minorHAnsi" w:cstheme="minorHAnsi"/>
          <w:sz w:val="28"/>
          <w:szCs w:val="28"/>
          <w:lang w:val="en-US"/>
        </w:rPr>
        <w:t>mychar</w:t>
      </w:r>
      <w:proofErr w:type="spellEnd"/>
      <w:r w:rsidRPr="001C7490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lastRenderedPageBreak/>
        <w:t xml:space="preserve">A primeira função, a </w:t>
      </w:r>
      <w:proofErr w:type="spellStart"/>
      <w:proofErr w:type="gramStart"/>
      <w:r w:rsidRPr="007E1367">
        <w:rPr>
          <w:rFonts w:asciiTheme="minorHAnsi" w:hAnsiTheme="minorHAnsi" w:cstheme="minorHAnsi"/>
          <w:i/>
          <w:sz w:val="28"/>
          <w:szCs w:val="28"/>
        </w:rPr>
        <w:t>doubleToString</w:t>
      </w:r>
      <w:proofErr w:type="spellEnd"/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, como o nome já diz, ela irá receber um valor numérico do tipo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double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, que será o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number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, e irá retornar esse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double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 convertido como uma string. A implementação da </w:t>
      </w:r>
      <w:proofErr w:type="spellStart"/>
      <w:proofErr w:type="gramStart"/>
      <w:r w:rsidRPr="007E1367">
        <w:rPr>
          <w:rFonts w:asciiTheme="minorHAnsi" w:hAnsiTheme="minorHAnsi" w:cstheme="minorHAnsi"/>
          <w:i/>
          <w:sz w:val="28"/>
          <w:szCs w:val="28"/>
        </w:rPr>
        <w:t>doubleToString</w:t>
      </w:r>
      <w:proofErr w:type="spellEnd"/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 foi feita de maneira simples, através da biblioteca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sstring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>.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 xml:space="preserve">A segunda função foi muito útil durante a implementação do </w:t>
      </w:r>
      <w:proofErr w:type="gramStart"/>
      <w:r w:rsidRPr="001C7490">
        <w:rPr>
          <w:rFonts w:asciiTheme="minorHAnsi" w:hAnsiTheme="minorHAnsi" w:cstheme="minorHAnsi"/>
          <w:sz w:val="28"/>
          <w:szCs w:val="28"/>
        </w:rPr>
        <w:t>conformador.</w:t>
      </w:r>
      <w:proofErr w:type="gramEnd"/>
      <w:r w:rsidRPr="001C7490">
        <w:rPr>
          <w:rFonts w:asciiTheme="minorHAnsi" w:hAnsiTheme="minorHAnsi" w:cstheme="minorHAnsi"/>
          <w:sz w:val="28"/>
          <w:szCs w:val="28"/>
        </w:rPr>
        <w:t>cpp, pois podemos usá-</w:t>
      </w:r>
      <w:r w:rsidR="000E2282">
        <w:rPr>
          <w:rFonts w:asciiTheme="minorHAnsi" w:hAnsiTheme="minorHAnsi" w:cstheme="minorHAnsi"/>
          <w:sz w:val="28"/>
          <w:szCs w:val="28"/>
        </w:rPr>
        <w:t>la para verificar se o caracter</w:t>
      </w:r>
      <w:r w:rsidR="00A43810">
        <w:rPr>
          <w:rFonts w:asciiTheme="minorHAnsi" w:hAnsiTheme="minorHAnsi" w:cstheme="minorHAnsi"/>
          <w:sz w:val="28"/>
          <w:szCs w:val="28"/>
        </w:rPr>
        <w:t>e</w:t>
      </w:r>
      <w:r w:rsidRPr="001C749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mychar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 está presente dentro da string </w:t>
      </w:r>
      <w:proofErr w:type="spellStart"/>
      <w:r w:rsidRPr="007E1367">
        <w:rPr>
          <w:rFonts w:asciiTheme="minorHAnsi" w:hAnsiTheme="minorHAnsi" w:cstheme="minorHAnsi"/>
          <w:i/>
          <w:sz w:val="28"/>
          <w:szCs w:val="28"/>
        </w:rPr>
        <w:t>myset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. Usando essa ideia ficou simples descobrir de qual elemento da gramática se tratava </w:t>
      </w:r>
      <w:r>
        <w:rPr>
          <w:rFonts w:asciiTheme="minorHAnsi" w:hAnsiTheme="minorHAnsi" w:cstheme="minorHAnsi"/>
          <w:sz w:val="28"/>
          <w:szCs w:val="28"/>
        </w:rPr>
        <w:t>d</w:t>
      </w:r>
      <w:r w:rsidR="000E2282">
        <w:rPr>
          <w:rFonts w:asciiTheme="minorHAnsi" w:hAnsiTheme="minorHAnsi" w:cstheme="minorHAnsi"/>
          <w:sz w:val="28"/>
          <w:szCs w:val="28"/>
        </w:rPr>
        <w:t>o caracter</w:t>
      </w:r>
      <w:r w:rsidR="00A43810">
        <w:rPr>
          <w:rFonts w:asciiTheme="minorHAnsi" w:hAnsiTheme="minorHAnsi" w:cstheme="minorHAnsi"/>
          <w:sz w:val="28"/>
          <w:szCs w:val="28"/>
        </w:rPr>
        <w:t>e</w:t>
      </w:r>
      <w:r w:rsidRPr="001C7490">
        <w:rPr>
          <w:rFonts w:asciiTheme="minorHAnsi" w:hAnsiTheme="minorHAnsi" w:cstheme="minorHAnsi"/>
          <w:sz w:val="28"/>
          <w:szCs w:val="28"/>
        </w:rPr>
        <w:t xml:space="preserve"> em questão. A função retornava </w:t>
      </w:r>
      <w:proofErr w:type="gramStart"/>
      <w:r w:rsidRPr="001C7490">
        <w:rPr>
          <w:rFonts w:asciiTheme="minorHAnsi" w:hAnsiTheme="minorHAnsi" w:cstheme="minorHAnsi"/>
          <w:sz w:val="28"/>
          <w:szCs w:val="28"/>
        </w:rPr>
        <w:t>1</w:t>
      </w:r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 caso o caractere existisse, e se não existisse, o código de retorno era 0.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 xml:space="preserve">A eliminação dos espaços foi importante, </w:t>
      </w:r>
      <w:r w:rsidR="00A43810">
        <w:rPr>
          <w:rFonts w:asciiTheme="minorHAnsi" w:hAnsiTheme="minorHAnsi" w:cstheme="minorHAnsi"/>
          <w:sz w:val="28"/>
          <w:szCs w:val="28"/>
        </w:rPr>
        <w:t>feito no Validador, foi importante</w:t>
      </w:r>
      <w:proofErr w:type="gramStart"/>
      <w:r w:rsidR="00A43810">
        <w:rPr>
          <w:rFonts w:asciiTheme="minorHAnsi" w:hAnsiTheme="minorHAnsi" w:cstheme="minorHAnsi"/>
          <w:sz w:val="28"/>
          <w:szCs w:val="28"/>
        </w:rPr>
        <w:t xml:space="preserve"> </w:t>
      </w:r>
      <w:r w:rsidRPr="001C7490">
        <w:rPr>
          <w:rFonts w:asciiTheme="minorHAnsi" w:hAnsiTheme="minorHAnsi" w:cstheme="minorHAnsi"/>
          <w:sz w:val="28"/>
          <w:szCs w:val="28"/>
        </w:rPr>
        <w:t>pois</w:t>
      </w:r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 nos dava a certeza que todos os caracteres possuíam como vizinhos, caracteres que estavam definidos no nosso </w:t>
      </w:r>
      <w:proofErr w:type="spellStart"/>
      <w:r w:rsidRPr="000E2282">
        <w:rPr>
          <w:rFonts w:asciiTheme="minorHAnsi" w:hAnsiTheme="minorHAnsi" w:cstheme="minorHAnsi"/>
          <w:i/>
          <w:sz w:val="28"/>
          <w:szCs w:val="28"/>
        </w:rPr>
        <w:t>namespace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 Gramática. Porém também seria necessário verificar</w:t>
      </w:r>
      <w:r w:rsidR="00A43810">
        <w:rPr>
          <w:rFonts w:asciiTheme="minorHAnsi" w:hAnsiTheme="minorHAnsi" w:cstheme="minorHAnsi"/>
          <w:sz w:val="28"/>
          <w:szCs w:val="28"/>
        </w:rPr>
        <w:t xml:space="preserve"> o primeiro e o ú</w:t>
      </w:r>
      <w:r w:rsidR="000E2282">
        <w:rPr>
          <w:rFonts w:asciiTheme="minorHAnsi" w:hAnsiTheme="minorHAnsi" w:cstheme="minorHAnsi"/>
          <w:sz w:val="28"/>
          <w:szCs w:val="28"/>
        </w:rPr>
        <w:t>ltimo caracter</w:t>
      </w:r>
      <w:r w:rsidR="00A43810">
        <w:rPr>
          <w:rFonts w:asciiTheme="minorHAnsi" w:hAnsiTheme="minorHAnsi" w:cstheme="minorHAnsi"/>
          <w:sz w:val="28"/>
          <w:szCs w:val="28"/>
        </w:rPr>
        <w:t>e</w:t>
      </w:r>
      <w:r w:rsidRPr="001C7490">
        <w:rPr>
          <w:rFonts w:asciiTheme="minorHAnsi" w:hAnsiTheme="minorHAnsi" w:cstheme="minorHAnsi"/>
          <w:sz w:val="28"/>
          <w:szCs w:val="28"/>
        </w:rPr>
        <w:t xml:space="preserve"> da expressão, pois essas duas posições possuem regras especiais.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 xml:space="preserve">Como já era sabido que a </w:t>
      </w:r>
      <w:r w:rsidRPr="000E2282">
        <w:rPr>
          <w:rFonts w:asciiTheme="minorHAnsi" w:hAnsiTheme="minorHAnsi" w:cstheme="minorHAnsi"/>
          <w:i/>
          <w:sz w:val="28"/>
          <w:szCs w:val="28"/>
        </w:rPr>
        <w:t>string</w:t>
      </w:r>
      <w:r w:rsidRPr="001C7490">
        <w:rPr>
          <w:rFonts w:asciiTheme="minorHAnsi" w:hAnsiTheme="minorHAnsi" w:cstheme="minorHAnsi"/>
          <w:sz w:val="28"/>
          <w:szCs w:val="28"/>
        </w:rPr>
        <w:t xml:space="preserve"> não possuía espaços em branco, a validação foi feita verificando cada par de caracteres adjacentes da </w:t>
      </w:r>
      <w:r w:rsidRPr="000E2282">
        <w:rPr>
          <w:rFonts w:asciiTheme="minorHAnsi" w:hAnsiTheme="minorHAnsi" w:cstheme="minorHAnsi"/>
          <w:i/>
          <w:sz w:val="28"/>
          <w:szCs w:val="28"/>
        </w:rPr>
        <w:t>string</w:t>
      </w:r>
      <w:r w:rsidRPr="001C7490">
        <w:rPr>
          <w:rFonts w:asciiTheme="minorHAnsi" w:hAnsiTheme="minorHAnsi" w:cstheme="minorHAnsi"/>
          <w:sz w:val="28"/>
          <w:szCs w:val="28"/>
        </w:rPr>
        <w:t xml:space="preserve">. Essa verificação foi feita usando a função </w:t>
      </w:r>
      <w:proofErr w:type="spellStart"/>
      <w:proofErr w:type="gramStart"/>
      <w:r w:rsidRPr="000E2282">
        <w:rPr>
          <w:rFonts w:asciiTheme="minorHAnsi" w:hAnsiTheme="minorHAnsi" w:cstheme="minorHAnsi"/>
          <w:i/>
          <w:sz w:val="28"/>
          <w:szCs w:val="28"/>
        </w:rPr>
        <w:t>checkField</w:t>
      </w:r>
      <w:proofErr w:type="spellEnd"/>
      <w:proofErr w:type="gramEnd"/>
      <w:r w:rsidRPr="001C7490">
        <w:rPr>
          <w:rFonts w:asciiTheme="minorHAnsi" w:hAnsiTheme="minorHAnsi" w:cstheme="minorHAnsi"/>
          <w:sz w:val="28"/>
          <w:szCs w:val="28"/>
        </w:rPr>
        <w:t xml:space="preserve">, pois através da </w:t>
      </w:r>
      <w:proofErr w:type="spellStart"/>
      <w:r w:rsidRPr="000E2282">
        <w:rPr>
          <w:rFonts w:asciiTheme="minorHAnsi" w:hAnsiTheme="minorHAnsi" w:cstheme="minorHAnsi"/>
          <w:i/>
          <w:sz w:val="28"/>
          <w:szCs w:val="28"/>
        </w:rPr>
        <w:t>checkField</w:t>
      </w:r>
      <w:proofErr w:type="spellEnd"/>
      <w:r w:rsidRPr="001C7490">
        <w:rPr>
          <w:rFonts w:asciiTheme="minorHAnsi" w:hAnsiTheme="minorHAnsi" w:cstheme="minorHAnsi"/>
          <w:sz w:val="28"/>
          <w:szCs w:val="28"/>
        </w:rPr>
        <w:t xml:space="preserve"> era possível definir, de acordo com o caracter</w:t>
      </w:r>
      <w:r w:rsidR="00A43810">
        <w:rPr>
          <w:rFonts w:asciiTheme="minorHAnsi" w:hAnsiTheme="minorHAnsi" w:cstheme="minorHAnsi"/>
          <w:sz w:val="28"/>
          <w:szCs w:val="28"/>
        </w:rPr>
        <w:t>e</w:t>
      </w:r>
      <w:r w:rsidRPr="001C7490">
        <w:rPr>
          <w:rFonts w:asciiTheme="minorHAnsi" w:hAnsiTheme="minorHAnsi" w:cstheme="minorHAnsi"/>
          <w:sz w:val="28"/>
          <w:szCs w:val="28"/>
        </w:rPr>
        <w:t xml:space="preserve"> que estamos considerando, qual seria o campo de caracteres inválidos para ser o seu “vizinho” posterior.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>Após validar a expressão, o próximo objetivo do conformador era substituir as variáveis por seu valor numérico correspondente. Para realizar a substituição, foi necessário usar o método busca</w:t>
      </w:r>
      <w:r w:rsidR="00A43810">
        <w:rPr>
          <w:rFonts w:asciiTheme="minorHAnsi" w:hAnsiTheme="minorHAnsi" w:cstheme="minorHAnsi"/>
          <w:sz w:val="28"/>
          <w:szCs w:val="28"/>
        </w:rPr>
        <w:t xml:space="preserve"> do módulo de memória</w:t>
      </w:r>
      <w:r w:rsidRPr="001C7490">
        <w:rPr>
          <w:rFonts w:asciiTheme="minorHAnsi" w:hAnsiTheme="minorHAnsi" w:cstheme="minorHAnsi"/>
          <w:sz w:val="28"/>
          <w:szCs w:val="28"/>
        </w:rPr>
        <w:t>. A existência da variável, ou não, foi importante nesse momento, pois se não existisse, esta</w:t>
      </w:r>
      <w:r w:rsidR="00A43810">
        <w:rPr>
          <w:rFonts w:asciiTheme="minorHAnsi" w:hAnsiTheme="minorHAnsi" w:cstheme="minorHAnsi"/>
          <w:sz w:val="28"/>
          <w:szCs w:val="28"/>
        </w:rPr>
        <w:t>ría</w:t>
      </w:r>
      <w:r w:rsidRPr="001C7490">
        <w:rPr>
          <w:rFonts w:asciiTheme="minorHAnsi" w:hAnsiTheme="minorHAnsi" w:cstheme="minorHAnsi"/>
          <w:sz w:val="28"/>
          <w:szCs w:val="28"/>
        </w:rPr>
        <w:t>mos lidando com uma expressão inválida.</w:t>
      </w:r>
    </w:p>
    <w:p w:rsidR="001C7490" w:rsidRPr="001C7490" w:rsidRDefault="001C7490" w:rsidP="001A3D6F">
      <w:pPr>
        <w:pStyle w:val="western"/>
        <w:spacing w:after="0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1C7490">
        <w:rPr>
          <w:rFonts w:asciiTheme="minorHAnsi" w:hAnsiTheme="minorHAnsi" w:cstheme="minorHAnsi"/>
          <w:sz w:val="28"/>
          <w:szCs w:val="28"/>
        </w:rPr>
        <w:t xml:space="preserve">Após validar a expressão e substituirmos os valores das variáveis, essa expressão já estava pronta para ser usada na nossa unidade aritmética. </w:t>
      </w:r>
    </w:p>
    <w:p w:rsidR="001C7490" w:rsidRDefault="001C7490" w:rsidP="001A3D6F">
      <w:pPr>
        <w:jc w:val="both"/>
        <w:rPr>
          <w:rFonts w:cstheme="minorHAnsi"/>
          <w:sz w:val="28"/>
          <w:szCs w:val="28"/>
        </w:rPr>
      </w:pPr>
    </w:p>
    <w:p w:rsidR="000E2282" w:rsidRDefault="000E2282" w:rsidP="001A3D6F">
      <w:pPr>
        <w:jc w:val="both"/>
        <w:rPr>
          <w:rFonts w:cstheme="minorHAnsi"/>
          <w:sz w:val="28"/>
          <w:szCs w:val="28"/>
        </w:rPr>
      </w:pPr>
    </w:p>
    <w:p w:rsidR="000E2282" w:rsidRDefault="000E2282" w:rsidP="001A3D6F">
      <w:pPr>
        <w:jc w:val="both"/>
        <w:rPr>
          <w:rFonts w:cstheme="minorHAnsi"/>
          <w:sz w:val="28"/>
          <w:szCs w:val="28"/>
        </w:rPr>
      </w:pPr>
    </w:p>
    <w:p w:rsidR="000E2282" w:rsidRDefault="000E2282" w:rsidP="001A3D6F">
      <w:pPr>
        <w:jc w:val="both"/>
        <w:rPr>
          <w:rFonts w:cstheme="minorHAnsi"/>
          <w:sz w:val="28"/>
          <w:szCs w:val="28"/>
        </w:rPr>
      </w:pPr>
    </w:p>
    <w:p w:rsidR="00CD6056" w:rsidRDefault="00CD6056" w:rsidP="001A3D6F">
      <w:pPr>
        <w:jc w:val="both"/>
        <w:rPr>
          <w:rFonts w:cstheme="minorHAnsi"/>
          <w:sz w:val="28"/>
          <w:szCs w:val="28"/>
        </w:rPr>
      </w:pPr>
    </w:p>
    <w:p w:rsidR="00CD6056" w:rsidRDefault="00CD6056" w:rsidP="001A3D6F">
      <w:pPr>
        <w:jc w:val="both"/>
        <w:rPr>
          <w:rFonts w:cstheme="minorHAnsi"/>
          <w:sz w:val="28"/>
          <w:szCs w:val="28"/>
        </w:rPr>
      </w:pPr>
    </w:p>
    <w:p w:rsidR="00FD2214" w:rsidRDefault="00FD2214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e) Unidade Aritmética (Responsáveis: Fábio e Marcos)</w:t>
      </w:r>
    </w:p>
    <w:p w:rsidR="00FD2214" w:rsidRDefault="00FD2214" w:rsidP="001A3D6F">
      <w:pPr>
        <w:jc w:val="both"/>
        <w:rPr>
          <w:rFonts w:cstheme="minorHAnsi"/>
          <w:sz w:val="28"/>
          <w:szCs w:val="28"/>
        </w:rPr>
      </w:pPr>
    </w:p>
    <w:p w:rsidR="00D94143" w:rsidRDefault="00FD2214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 unidade aritmética foi </w:t>
      </w:r>
      <w:proofErr w:type="gramStart"/>
      <w:r>
        <w:rPr>
          <w:rFonts w:cstheme="minorHAnsi"/>
          <w:sz w:val="28"/>
          <w:szCs w:val="28"/>
        </w:rPr>
        <w:t>implementada</w:t>
      </w:r>
      <w:proofErr w:type="gramEnd"/>
      <w:r w:rsidR="00D94143">
        <w:rPr>
          <w:rFonts w:cstheme="minorHAnsi"/>
          <w:sz w:val="28"/>
          <w:szCs w:val="28"/>
        </w:rPr>
        <w:t xml:space="preserve"> seguindo as expressões regulares discri</w:t>
      </w:r>
      <w:r w:rsidR="00577B06">
        <w:rPr>
          <w:rFonts w:cstheme="minorHAnsi"/>
          <w:sz w:val="28"/>
          <w:szCs w:val="28"/>
        </w:rPr>
        <w:t>minadas no roteiro do trabalh</w:t>
      </w:r>
      <w:r w:rsidR="00D94143">
        <w:rPr>
          <w:rFonts w:cstheme="minorHAnsi"/>
          <w:sz w:val="28"/>
          <w:szCs w:val="28"/>
        </w:rPr>
        <w:t>o, observando as regras de associatividade e precedência existentes na aritmética.</w:t>
      </w:r>
    </w:p>
    <w:p w:rsidR="00D94143" w:rsidRDefault="00D9414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Esta unidade possui três funções que trabalham associadas, cada uma realizando uma tarefa específica:</w:t>
      </w:r>
    </w:p>
    <w:p w:rsidR="00D94143" w:rsidRDefault="00D94143" w:rsidP="001A3D6F">
      <w:pPr>
        <w:jc w:val="both"/>
        <w:rPr>
          <w:rFonts w:cstheme="minorHAnsi"/>
          <w:sz w:val="28"/>
          <w:szCs w:val="28"/>
        </w:rPr>
      </w:pPr>
    </w:p>
    <w:p w:rsidR="00D94143" w:rsidRDefault="00D94143" w:rsidP="001A3D6F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 w:rsidRPr="00D94143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1) </w:t>
      </w:r>
      <w:r w:rsidRPr="00D94143">
        <w:rPr>
          <w:rFonts w:cstheme="minorHAnsi"/>
          <w:sz w:val="28"/>
          <w:szCs w:val="28"/>
          <w:lang w:val="en-US"/>
        </w:rPr>
        <w:t xml:space="preserve"> double </w:t>
      </w:r>
      <w:proofErr w:type="spellStart"/>
      <w:r w:rsidRPr="00D94143">
        <w:rPr>
          <w:rFonts w:cstheme="minorHAnsi"/>
          <w:sz w:val="28"/>
          <w:szCs w:val="28"/>
          <w:lang w:val="en-US"/>
        </w:rPr>
        <w:t>calcular</w:t>
      </w:r>
      <w:proofErr w:type="spellEnd"/>
      <w:r w:rsidRPr="00D94143">
        <w:rPr>
          <w:rFonts w:cstheme="minorHAnsi"/>
          <w:sz w:val="28"/>
          <w:szCs w:val="28"/>
          <w:lang w:val="en-US"/>
        </w:rPr>
        <w:t xml:space="preserve"> (std::string </w:t>
      </w:r>
      <w:proofErr w:type="spellStart"/>
      <w:r w:rsidRPr="00D94143">
        <w:rPr>
          <w:rFonts w:cstheme="minorHAnsi"/>
          <w:sz w:val="28"/>
          <w:szCs w:val="28"/>
          <w:lang w:val="en-US"/>
        </w:rPr>
        <w:t>expressão</w:t>
      </w:r>
      <w:proofErr w:type="spellEnd"/>
      <w:r w:rsidRPr="00D94143">
        <w:rPr>
          <w:rFonts w:cstheme="minorHAnsi"/>
          <w:sz w:val="28"/>
          <w:szCs w:val="28"/>
          <w:lang w:val="en-US"/>
        </w:rPr>
        <w:t>);</w:t>
      </w:r>
    </w:p>
    <w:p w:rsidR="00D94143" w:rsidRDefault="00D94143" w:rsidP="001A3D6F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:rsidR="00577B06" w:rsidRDefault="00D94143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 w:rsidRPr="00D94143">
        <w:rPr>
          <w:rFonts w:cstheme="minorHAnsi"/>
          <w:sz w:val="28"/>
          <w:szCs w:val="28"/>
        </w:rPr>
        <w:t xml:space="preserve">Esta função tem por finalidade encontrar pares de parênteses </w:t>
      </w:r>
      <w:r>
        <w:rPr>
          <w:rFonts w:cstheme="minorHAnsi"/>
          <w:sz w:val="28"/>
          <w:szCs w:val="28"/>
        </w:rPr>
        <w:t xml:space="preserve">e enviar para a função </w:t>
      </w:r>
      <w:proofErr w:type="spellStart"/>
      <w:proofErr w:type="gramStart"/>
      <w:r w:rsidRPr="000E2282">
        <w:rPr>
          <w:rFonts w:cstheme="minorHAnsi"/>
          <w:i/>
          <w:sz w:val="28"/>
          <w:szCs w:val="28"/>
        </w:rPr>
        <w:t>calcularExpressão</w:t>
      </w:r>
      <w:proofErr w:type="spellEnd"/>
      <w:proofErr w:type="gramEnd"/>
      <w:r w:rsidR="00577B06">
        <w:rPr>
          <w:rFonts w:cstheme="minorHAnsi"/>
          <w:sz w:val="28"/>
          <w:szCs w:val="28"/>
        </w:rPr>
        <w:t>, para a realização do cálculo,</w:t>
      </w:r>
      <w:r>
        <w:rPr>
          <w:rFonts w:cstheme="minorHAnsi"/>
          <w:sz w:val="28"/>
          <w:szCs w:val="28"/>
        </w:rPr>
        <w:t xml:space="preserve"> o conteúdo destes. </w:t>
      </w:r>
      <w:r w:rsidR="00254C26">
        <w:rPr>
          <w:rFonts w:cstheme="minorHAnsi"/>
          <w:sz w:val="28"/>
          <w:szCs w:val="28"/>
        </w:rPr>
        <w:t>Vislumbrando a possibilidade de se encontrar</w:t>
      </w:r>
      <w:r>
        <w:rPr>
          <w:rFonts w:cstheme="minorHAnsi"/>
          <w:sz w:val="28"/>
          <w:szCs w:val="28"/>
        </w:rPr>
        <w:t xml:space="preserve"> parênteses a</w:t>
      </w:r>
      <w:r w:rsidR="00254C26">
        <w:rPr>
          <w:rFonts w:cstheme="minorHAnsi"/>
          <w:sz w:val="28"/>
          <w:szCs w:val="28"/>
        </w:rPr>
        <w:t xml:space="preserve">ninhados, a função se utiliza da técnica de recursividade para chamar ela mesma, até que seja encontrado o par de parênteses mais interno, e então enviar para a função </w:t>
      </w:r>
      <w:proofErr w:type="spellStart"/>
      <w:proofErr w:type="gramStart"/>
      <w:r w:rsidR="00254C26" w:rsidRPr="000E2282">
        <w:rPr>
          <w:rFonts w:cstheme="minorHAnsi"/>
          <w:i/>
          <w:sz w:val="28"/>
          <w:szCs w:val="28"/>
        </w:rPr>
        <w:t>calcularExpressão</w:t>
      </w:r>
      <w:proofErr w:type="spellEnd"/>
      <w:proofErr w:type="gramEnd"/>
      <w:r w:rsidR="00FB7F81">
        <w:rPr>
          <w:rFonts w:cstheme="minorHAnsi"/>
          <w:sz w:val="28"/>
          <w:szCs w:val="28"/>
        </w:rPr>
        <w:t>, a qual</w:t>
      </w:r>
      <w:r w:rsidR="00254C26">
        <w:rPr>
          <w:rFonts w:cstheme="minorHAnsi"/>
          <w:sz w:val="28"/>
          <w:szCs w:val="28"/>
        </w:rPr>
        <w:t xml:space="preserve"> devolve um valor </w:t>
      </w:r>
      <w:proofErr w:type="spellStart"/>
      <w:r w:rsidR="00254C26" w:rsidRPr="00254C26">
        <w:rPr>
          <w:rFonts w:cstheme="minorHAnsi"/>
          <w:i/>
          <w:sz w:val="28"/>
          <w:szCs w:val="28"/>
        </w:rPr>
        <w:t>double</w:t>
      </w:r>
      <w:proofErr w:type="spellEnd"/>
      <w:r w:rsidR="00254C26">
        <w:rPr>
          <w:rFonts w:cstheme="minorHAnsi"/>
          <w:sz w:val="28"/>
          <w:szCs w:val="28"/>
        </w:rPr>
        <w:t xml:space="preserve"> que é transformado em </w:t>
      </w:r>
      <w:r w:rsidR="00254C26" w:rsidRPr="00254C26">
        <w:rPr>
          <w:rFonts w:cstheme="minorHAnsi"/>
          <w:i/>
          <w:sz w:val="28"/>
          <w:szCs w:val="28"/>
        </w:rPr>
        <w:t>string</w:t>
      </w:r>
      <w:r w:rsidR="00254C26">
        <w:rPr>
          <w:rFonts w:cstheme="minorHAnsi"/>
          <w:sz w:val="28"/>
          <w:szCs w:val="28"/>
        </w:rPr>
        <w:t xml:space="preserve"> </w:t>
      </w:r>
      <w:r w:rsidR="00FB7F81">
        <w:rPr>
          <w:rFonts w:cstheme="minorHAnsi"/>
          <w:sz w:val="28"/>
          <w:szCs w:val="28"/>
        </w:rPr>
        <w:t>por um conversor</w:t>
      </w:r>
      <w:r w:rsidR="00FB7F81" w:rsidRPr="00FB7F81">
        <w:rPr>
          <w:rFonts w:cstheme="minorHAnsi"/>
          <w:i/>
          <w:sz w:val="28"/>
          <w:szCs w:val="28"/>
        </w:rPr>
        <w:t xml:space="preserve"> </w:t>
      </w:r>
      <w:proofErr w:type="spellStart"/>
      <w:r w:rsidR="00FB7F81" w:rsidRPr="00FB7F81">
        <w:rPr>
          <w:rFonts w:cstheme="minorHAnsi"/>
          <w:i/>
          <w:sz w:val="28"/>
          <w:szCs w:val="28"/>
        </w:rPr>
        <w:t>stringstream</w:t>
      </w:r>
      <w:proofErr w:type="spellEnd"/>
      <w:r w:rsidR="00FB7F81">
        <w:rPr>
          <w:rFonts w:cstheme="minorHAnsi"/>
          <w:sz w:val="28"/>
          <w:szCs w:val="28"/>
        </w:rPr>
        <w:t xml:space="preserve"> e em seguida inserido de volta </w:t>
      </w:r>
      <w:r w:rsidR="00FB7F81">
        <w:rPr>
          <w:rFonts w:cstheme="minorHAnsi"/>
          <w:i/>
          <w:sz w:val="28"/>
          <w:szCs w:val="28"/>
        </w:rPr>
        <w:t xml:space="preserve">string </w:t>
      </w:r>
      <w:r w:rsidR="00FB7F81">
        <w:rPr>
          <w:rFonts w:cstheme="minorHAnsi"/>
          <w:sz w:val="28"/>
          <w:szCs w:val="28"/>
        </w:rPr>
        <w:t xml:space="preserve">original. Este processo é repetido até que não se encontre mais nenhum par de parênteses, sendo a </w:t>
      </w:r>
      <w:r w:rsidR="00FB7F81" w:rsidRPr="000E2282">
        <w:rPr>
          <w:rFonts w:cstheme="minorHAnsi"/>
          <w:i/>
          <w:sz w:val="28"/>
          <w:szCs w:val="28"/>
        </w:rPr>
        <w:t>string</w:t>
      </w:r>
      <w:r w:rsidR="00FB7F81">
        <w:rPr>
          <w:rFonts w:cstheme="minorHAnsi"/>
          <w:sz w:val="28"/>
          <w:szCs w:val="28"/>
        </w:rPr>
        <w:t xml:space="preserve"> resultante sendo enviada mais uma vez para a função </w:t>
      </w:r>
      <w:proofErr w:type="spellStart"/>
      <w:proofErr w:type="gramStart"/>
      <w:r w:rsidR="00FB7F81" w:rsidRPr="000E2282">
        <w:rPr>
          <w:rFonts w:cstheme="minorHAnsi"/>
          <w:i/>
          <w:sz w:val="28"/>
          <w:szCs w:val="28"/>
        </w:rPr>
        <w:t>calcularExpressão</w:t>
      </w:r>
      <w:proofErr w:type="spellEnd"/>
      <w:proofErr w:type="gramEnd"/>
      <w:r w:rsidR="00FB7F81">
        <w:rPr>
          <w:rFonts w:cstheme="minorHAnsi"/>
          <w:sz w:val="28"/>
          <w:szCs w:val="28"/>
        </w:rPr>
        <w:t>.</w:t>
      </w:r>
      <w:r w:rsidR="00577B06">
        <w:rPr>
          <w:rFonts w:cstheme="minorHAnsi"/>
          <w:sz w:val="28"/>
          <w:szCs w:val="28"/>
        </w:rPr>
        <w:t xml:space="preserve"> </w:t>
      </w:r>
      <w:proofErr w:type="gramStart"/>
      <w:r w:rsidR="00577B06">
        <w:rPr>
          <w:rFonts w:cstheme="minorHAnsi"/>
          <w:sz w:val="28"/>
          <w:szCs w:val="28"/>
        </w:rPr>
        <w:t>Quando o módulo realiza uma substituição do par de parênteses por um número negativo, para evitar que se torne uma expressão com dois operadores juntos, foi utilizado um caractere especial "</w:t>
      </w:r>
      <w:proofErr w:type="gramEnd"/>
      <w:r w:rsidR="00577B06">
        <w:rPr>
          <w:rFonts w:cstheme="minorHAnsi"/>
          <w:sz w:val="28"/>
          <w:szCs w:val="28"/>
        </w:rPr>
        <w:t xml:space="preserve">!", para indicar que o próximo elemento é negativo. Isso é tratado na função </w:t>
      </w:r>
      <w:proofErr w:type="spellStart"/>
      <w:proofErr w:type="gramStart"/>
      <w:r w:rsidR="00577B06">
        <w:rPr>
          <w:rFonts w:cstheme="minorHAnsi"/>
          <w:sz w:val="28"/>
          <w:szCs w:val="28"/>
        </w:rPr>
        <w:t>calcularTermo</w:t>
      </w:r>
      <w:proofErr w:type="spellEnd"/>
      <w:proofErr w:type="gramEnd"/>
      <w:r w:rsidR="00577B06">
        <w:rPr>
          <w:rFonts w:cstheme="minorHAnsi"/>
          <w:sz w:val="28"/>
          <w:szCs w:val="28"/>
        </w:rPr>
        <w:t>.</w:t>
      </w:r>
    </w:p>
    <w:p w:rsidR="00FD2214" w:rsidRDefault="00FD2214" w:rsidP="001A3D6F">
      <w:pPr>
        <w:jc w:val="both"/>
        <w:rPr>
          <w:rFonts w:cstheme="minorHAnsi"/>
          <w:sz w:val="28"/>
          <w:szCs w:val="28"/>
        </w:rPr>
      </w:pPr>
    </w:p>
    <w:p w:rsidR="00FB7F81" w:rsidRDefault="00FB7F81" w:rsidP="001A3D6F">
      <w:pPr>
        <w:jc w:val="both"/>
        <w:rPr>
          <w:rFonts w:cstheme="minorHAnsi"/>
          <w:sz w:val="28"/>
          <w:szCs w:val="28"/>
        </w:rPr>
      </w:pPr>
    </w:p>
    <w:p w:rsidR="00FB7F81" w:rsidRPr="00680ECE" w:rsidRDefault="00FB7F81" w:rsidP="001A3D6F">
      <w:pPr>
        <w:jc w:val="both"/>
        <w:rPr>
          <w:rFonts w:cstheme="minorHAnsi"/>
          <w:sz w:val="28"/>
          <w:szCs w:val="28"/>
        </w:rPr>
      </w:pPr>
      <w:proofErr w:type="gramStart"/>
      <w:r w:rsidRPr="00680ECE">
        <w:rPr>
          <w:rFonts w:cstheme="minorHAnsi"/>
          <w:sz w:val="28"/>
          <w:szCs w:val="28"/>
        </w:rPr>
        <w:t>e</w:t>
      </w:r>
      <w:proofErr w:type="gramEnd"/>
      <w:r w:rsidRPr="00680ECE">
        <w:rPr>
          <w:rFonts w:cstheme="minorHAnsi"/>
          <w:sz w:val="28"/>
          <w:szCs w:val="28"/>
        </w:rPr>
        <w:t xml:space="preserve">.2) </w:t>
      </w:r>
      <w:proofErr w:type="spellStart"/>
      <w:r w:rsidRPr="00680ECE">
        <w:rPr>
          <w:rFonts w:cstheme="minorHAnsi"/>
          <w:sz w:val="28"/>
          <w:szCs w:val="28"/>
        </w:rPr>
        <w:t>double</w:t>
      </w:r>
      <w:proofErr w:type="spellEnd"/>
      <w:r w:rsidRPr="00680ECE">
        <w:rPr>
          <w:rFonts w:cstheme="minorHAnsi"/>
          <w:sz w:val="28"/>
          <w:szCs w:val="28"/>
        </w:rPr>
        <w:tab/>
      </w:r>
      <w:proofErr w:type="spellStart"/>
      <w:r w:rsidRPr="00680ECE">
        <w:rPr>
          <w:rFonts w:cstheme="minorHAnsi"/>
          <w:sz w:val="28"/>
          <w:szCs w:val="28"/>
        </w:rPr>
        <w:t>calcularExpressao</w:t>
      </w:r>
      <w:proofErr w:type="spellEnd"/>
      <w:r w:rsidRPr="00680ECE">
        <w:rPr>
          <w:rFonts w:cstheme="minorHAnsi"/>
          <w:sz w:val="28"/>
          <w:szCs w:val="28"/>
        </w:rPr>
        <w:t xml:space="preserve"> ( </w:t>
      </w:r>
      <w:proofErr w:type="spellStart"/>
      <w:r w:rsidRPr="00680ECE">
        <w:rPr>
          <w:rFonts w:cstheme="minorHAnsi"/>
          <w:sz w:val="28"/>
          <w:szCs w:val="28"/>
        </w:rPr>
        <w:t>std</w:t>
      </w:r>
      <w:proofErr w:type="spellEnd"/>
      <w:r w:rsidRPr="00680ECE">
        <w:rPr>
          <w:rFonts w:cstheme="minorHAnsi"/>
          <w:sz w:val="28"/>
          <w:szCs w:val="28"/>
        </w:rPr>
        <w:t>::string &amp;</w:t>
      </w:r>
      <w:proofErr w:type="spellStart"/>
      <w:r w:rsidRPr="00680ECE">
        <w:rPr>
          <w:rFonts w:cstheme="minorHAnsi"/>
          <w:sz w:val="28"/>
          <w:szCs w:val="28"/>
        </w:rPr>
        <w:t>expressao</w:t>
      </w:r>
      <w:proofErr w:type="spellEnd"/>
      <w:r w:rsidRPr="00680ECE">
        <w:rPr>
          <w:rFonts w:cstheme="minorHAnsi"/>
          <w:sz w:val="28"/>
          <w:szCs w:val="28"/>
        </w:rPr>
        <w:t xml:space="preserve"> );</w:t>
      </w:r>
    </w:p>
    <w:p w:rsidR="00FB7F81" w:rsidRPr="00680ECE" w:rsidRDefault="00FB7F81" w:rsidP="001A3D6F">
      <w:pPr>
        <w:jc w:val="both"/>
        <w:rPr>
          <w:rFonts w:cstheme="minorHAnsi"/>
          <w:sz w:val="28"/>
          <w:szCs w:val="28"/>
        </w:rPr>
      </w:pPr>
    </w:p>
    <w:p w:rsidR="00FB7F81" w:rsidRDefault="00FB7F81" w:rsidP="001A3D6F">
      <w:pPr>
        <w:jc w:val="both"/>
        <w:rPr>
          <w:rFonts w:cstheme="minorHAnsi"/>
          <w:sz w:val="28"/>
          <w:szCs w:val="28"/>
        </w:rPr>
      </w:pPr>
      <w:r w:rsidRPr="00680ECE">
        <w:rPr>
          <w:rFonts w:cstheme="minorHAnsi"/>
          <w:sz w:val="28"/>
          <w:szCs w:val="28"/>
        </w:rPr>
        <w:tab/>
      </w:r>
      <w:r w:rsidR="00F40C9F" w:rsidRPr="00F40C9F">
        <w:rPr>
          <w:rFonts w:cstheme="minorHAnsi"/>
          <w:sz w:val="28"/>
          <w:szCs w:val="28"/>
        </w:rPr>
        <w:t xml:space="preserve">Esta função tem por finalidade encontrar </w:t>
      </w:r>
      <w:r w:rsidR="00727F65">
        <w:rPr>
          <w:rFonts w:cstheme="minorHAnsi"/>
          <w:sz w:val="28"/>
          <w:szCs w:val="28"/>
        </w:rPr>
        <w:t>os operadores ‘+’ e ‘-‘</w:t>
      </w:r>
      <w:proofErr w:type="gramStart"/>
      <w:r w:rsidR="00727F65">
        <w:rPr>
          <w:rFonts w:cstheme="minorHAnsi"/>
          <w:sz w:val="28"/>
          <w:szCs w:val="28"/>
        </w:rPr>
        <w:t xml:space="preserve"> </w:t>
      </w:r>
      <w:r w:rsidR="001A1539">
        <w:rPr>
          <w:rFonts w:cstheme="minorHAnsi"/>
          <w:sz w:val="28"/>
          <w:szCs w:val="28"/>
        </w:rPr>
        <w:t>,</w:t>
      </w:r>
      <w:proofErr w:type="gramEnd"/>
      <w:r w:rsidR="001A1539">
        <w:rPr>
          <w:rFonts w:cstheme="minorHAnsi"/>
          <w:sz w:val="28"/>
          <w:szCs w:val="28"/>
        </w:rPr>
        <w:t xml:space="preserve">  e associar os operandos pela esquerda. </w:t>
      </w:r>
      <w:r w:rsidR="0052343A">
        <w:rPr>
          <w:rFonts w:cstheme="minorHAnsi"/>
          <w:sz w:val="28"/>
          <w:szCs w:val="28"/>
        </w:rPr>
        <w:t xml:space="preserve"> Esta tarefa é implementada enviando, primeiramente, o termo </w:t>
      </w:r>
      <w:r w:rsidR="00EB325F">
        <w:rPr>
          <w:rFonts w:cstheme="minorHAnsi"/>
          <w:sz w:val="28"/>
          <w:szCs w:val="28"/>
        </w:rPr>
        <w:t>à</w:t>
      </w:r>
      <w:r w:rsidR="0052343A">
        <w:rPr>
          <w:rFonts w:cstheme="minorHAnsi"/>
          <w:sz w:val="28"/>
          <w:szCs w:val="28"/>
        </w:rPr>
        <w:t xml:space="preserve"> direita </w:t>
      </w:r>
      <w:r w:rsidR="00EB325F">
        <w:rPr>
          <w:rFonts w:cstheme="minorHAnsi"/>
          <w:sz w:val="28"/>
          <w:szCs w:val="28"/>
        </w:rPr>
        <w:t>do operador mais à</w:t>
      </w:r>
      <w:r w:rsidR="0052343A">
        <w:rPr>
          <w:rFonts w:cstheme="minorHAnsi"/>
          <w:sz w:val="28"/>
          <w:szCs w:val="28"/>
        </w:rPr>
        <w:t xml:space="preserve"> direita, para a função </w:t>
      </w:r>
      <w:proofErr w:type="spellStart"/>
      <w:proofErr w:type="gramStart"/>
      <w:r w:rsidR="0052343A" w:rsidRPr="000E2282">
        <w:rPr>
          <w:rFonts w:cstheme="minorHAnsi"/>
          <w:i/>
          <w:sz w:val="28"/>
          <w:szCs w:val="28"/>
        </w:rPr>
        <w:t>calcularTermo</w:t>
      </w:r>
      <w:proofErr w:type="spellEnd"/>
      <w:proofErr w:type="gramEnd"/>
      <w:r w:rsidR="0052343A">
        <w:rPr>
          <w:rFonts w:cstheme="minorHAnsi"/>
          <w:sz w:val="28"/>
          <w:szCs w:val="28"/>
        </w:rPr>
        <w:t>,</w:t>
      </w:r>
      <w:r w:rsidR="00EB325F">
        <w:rPr>
          <w:rFonts w:cstheme="minorHAnsi"/>
          <w:sz w:val="28"/>
          <w:szCs w:val="28"/>
        </w:rPr>
        <w:t>a qual devolve o resultado,</w:t>
      </w:r>
      <w:r w:rsidR="0052343A">
        <w:rPr>
          <w:rFonts w:cstheme="minorHAnsi"/>
          <w:sz w:val="28"/>
          <w:szCs w:val="28"/>
        </w:rPr>
        <w:t xml:space="preserve"> e recursivamente enviar para outra instância desta mesma função a expressão</w:t>
      </w:r>
      <w:r w:rsidR="00EB325F">
        <w:rPr>
          <w:rFonts w:cstheme="minorHAnsi"/>
          <w:sz w:val="28"/>
          <w:szCs w:val="28"/>
        </w:rPr>
        <w:t xml:space="preserve"> à</w:t>
      </w:r>
      <w:r w:rsidR="0052343A">
        <w:rPr>
          <w:rFonts w:cstheme="minorHAnsi"/>
          <w:sz w:val="28"/>
          <w:szCs w:val="28"/>
        </w:rPr>
        <w:t xml:space="preserve"> esquerda deste</w:t>
      </w:r>
      <w:r w:rsidR="00EB325F">
        <w:rPr>
          <w:rFonts w:cstheme="minorHAnsi"/>
          <w:sz w:val="28"/>
          <w:szCs w:val="28"/>
        </w:rPr>
        <w:t xml:space="preserve"> mesmo operador. Repetindo o processo até </w:t>
      </w:r>
      <w:r w:rsidR="00AB5184">
        <w:rPr>
          <w:rFonts w:cstheme="minorHAnsi"/>
          <w:sz w:val="28"/>
          <w:szCs w:val="28"/>
        </w:rPr>
        <w:t>obter a expressão</w:t>
      </w:r>
      <w:r w:rsidR="00EB325F">
        <w:rPr>
          <w:rFonts w:cstheme="minorHAnsi"/>
          <w:sz w:val="28"/>
          <w:szCs w:val="28"/>
        </w:rPr>
        <w:t xml:space="preserve"> final, apenas com os operadores ‘+’ e ‘-‘</w:t>
      </w:r>
      <w:r w:rsidR="00AB5184">
        <w:rPr>
          <w:rFonts w:cstheme="minorHAnsi"/>
          <w:sz w:val="28"/>
          <w:szCs w:val="28"/>
        </w:rPr>
        <w:t>, para calculá-los, e retornar o resultado.</w:t>
      </w:r>
    </w:p>
    <w:p w:rsidR="009956DA" w:rsidRDefault="009956DA" w:rsidP="001A3D6F">
      <w:pPr>
        <w:jc w:val="both"/>
        <w:rPr>
          <w:rFonts w:cstheme="minorHAnsi"/>
          <w:sz w:val="28"/>
          <w:szCs w:val="28"/>
        </w:rPr>
      </w:pPr>
    </w:p>
    <w:p w:rsidR="00EB325F" w:rsidRDefault="00EB325F" w:rsidP="001A3D6F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 xml:space="preserve">.3) </w:t>
      </w:r>
      <w:proofErr w:type="spellStart"/>
      <w:r w:rsidRPr="00EB325F">
        <w:rPr>
          <w:rFonts w:cstheme="minorHAnsi"/>
          <w:sz w:val="28"/>
          <w:szCs w:val="28"/>
        </w:rPr>
        <w:t>double</w:t>
      </w:r>
      <w:proofErr w:type="spellEnd"/>
      <w:r w:rsidRPr="00EB325F">
        <w:rPr>
          <w:rFonts w:cstheme="minorHAnsi"/>
          <w:sz w:val="28"/>
          <w:szCs w:val="28"/>
        </w:rPr>
        <w:tab/>
      </w:r>
      <w:proofErr w:type="spellStart"/>
      <w:r w:rsidRPr="00EB325F">
        <w:rPr>
          <w:rFonts w:cstheme="minorHAnsi"/>
          <w:sz w:val="28"/>
          <w:szCs w:val="28"/>
        </w:rPr>
        <w:t>calcularTermo</w:t>
      </w:r>
      <w:proofErr w:type="spellEnd"/>
      <w:r w:rsidRPr="00EB325F">
        <w:rPr>
          <w:rFonts w:cstheme="minorHAnsi"/>
          <w:sz w:val="28"/>
          <w:szCs w:val="28"/>
        </w:rPr>
        <w:t xml:space="preserve"> ( </w:t>
      </w:r>
      <w:proofErr w:type="spellStart"/>
      <w:r w:rsidRPr="00EB325F">
        <w:rPr>
          <w:rFonts w:cstheme="minorHAnsi"/>
          <w:sz w:val="28"/>
          <w:szCs w:val="28"/>
        </w:rPr>
        <w:t>std</w:t>
      </w:r>
      <w:proofErr w:type="spellEnd"/>
      <w:r w:rsidRPr="00EB325F">
        <w:rPr>
          <w:rFonts w:cstheme="minorHAnsi"/>
          <w:sz w:val="28"/>
          <w:szCs w:val="28"/>
        </w:rPr>
        <w:t>::string &amp;termo )</w:t>
      </w:r>
      <w:r>
        <w:rPr>
          <w:rFonts w:cstheme="minorHAnsi"/>
          <w:sz w:val="28"/>
          <w:szCs w:val="28"/>
        </w:rPr>
        <w:t>;</w:t>
      </w:r>
    </w:p>
    <w:p w:rsidR="00EB325F" w:rsidRDefault="00EB325F" w:rsidP="001A3D6F">
      <w:pPr>
        <w:jc w:val="both"/>
        <w:rPr>
          <w:rFonts w:cstheme="minorHAnsi"/>
          <w:sz w:val="28"/>
          <w:szCs w:val="28"/>
        </w:rPr>
      </w:pPr>
    </w:p>
    <w:p w:rsidR="00EB325F" w:rsidRDefault="00EB325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Esta função tem por finalidade encontrar os operadores</w:t>
      </w:r>
      <w:proofErr w:type="gramStart"/>
      <w:r>
        <w:rPr>
          <w:rFonts w:cstheme="minorHAnsi"/>
          <w:sz w:val="28"/>
          <w:szCs w:val="28"/>
        </w:rPr>
        <w:t xml:space="preserve">  </w:t>
      </w:r>
      <w:proofErr w:type="gramEnd"/>
      <w:r>
        <w:rPr>
          <w:rFonts w:cstheme="minorHAnsi"/>
          <w:sz w:val="28"/>
          <w:szCs w:val="28"/>
        </w:rPr>
        <w:t xml:space="preserve">‘*’ e “\”, e associar os operandos pela esquerda. Esta tarefa é </w:t>
      </w:r>
      <w:proofErr w:type="gramStart"/>
      <w:r>
        <w:rPr>
          <w:rFonts w:cstheme="minorHAnsi"/>
          <w:sz w:val="28"/>
          <w:szCs w:val="28"/>
        </w:rPr>
        <w:t>implementada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AB5184">
        <w:rPr>
          <w:rFonts w:cstheme="minorHAnsi"/>
          <w:sz w:val="28"/>
          <w:szCs w:val="28"/>
        </w:rPr>
        <w:t>calculando, primeiramente, o elemento à direita do operador mais à direita, e recursivamente enviando para outra instância desta mesma função a expressão à esquerda deste mesmo operador. Repetindo o processo até obter a expressão final, apenas com os op</w:t>
      </w:r>
      <w:r w:rsidR="000E2282">
        <w:rPr>
          <w:rFonts w:cstheme="minorHAnsi"/>
          <w:sz w:val="28"/>
          <w:szCs w:val="28"/>
        </w:rPr>
        <w:t>eradores ‘*’ e ‘/‘, para calculá</w:t>
      </w:r>
      <w:r w:rsidR="00AB5184">
        <w:rPr>
          <w:rFonts w:cstheme="minorHAnsi"/>
          <w:sz w:val="28"/>
          <w:szCs w:val="28"/>
        </w:rPr>
        <w:t>-los e retornar o resultado.</w:t>
      </w:r>
    </w:p>
    <w:p w:rsidR="00AB5184" w:rsidRDefault="00AB5184" w:rsidP="001A3D6F">
      <w:pPr>
        <w:jc w:val="both"/>
        <w:rPr>
          <w:rFonts w:cstheme="minorHAnsi"/>
          <w:sz w:val="28"/>
          <w:szCs w:val="28"/>
        </w:rPr>
      </w:pPr>
    </w:p>
    <w:p w:rsidR="00AB5184" w:rsidRDefault="00F83BC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Foi decidido neste módulo que ele trataria os erros de divisão por zero, e parênteses sem conteúdo. Além, dos sinais representativos das operações.</w:t>
      </w:r>
      <w:r w:rsidR="00577B06">
        <w:rPr>
          <w:rFonts w:cstheme="minorHAnsi"/>
          <w:sz w:val="28"/>
          <w:szCs w:val="28"/>
        </w:rPr>
        <w:t xml:space="preserve"> </w:t>
      </w:r>
      <w:proofErr w:type="gramStart"/>
      <w:r w:rsidR="00577B06">
        <w:rPr>
          <w:rFonts w:cstheme="minorHAnsi"/>
          <w:sz w:val="28"/>
          <w:szCs w:val="28"/>
        </w:rPr>
        <w:t>E o caractere especial "</w:t>
      </w:r>
      <w:proofErr w:type="gramEnd"/>
      <w:r w:rsidR="00577B06">
        <w:rPr>
          <w:rFonts w:cstheme="minorHAnsi"/>
          <w:sz w:val="28"/>
          <w:szCs w:val="28"/>
        </w:rPr>
        <w:t>!", indicador de um número negativo que estava entre parênteses.</w:t>
      </w: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f) Módulo Armazenador (Responsáveis: Fábio e Marcos)</w:t>
      </w: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Este módulo foi </w:t>
      </w:r>
      <w:proofErr w:type="gramStart"/>
      <w:r>
        <w:rPr>
          <w:rFonts w:cstheme="minorHAnsi"/>
          <w:sz w:val="28"/>
          <w:szCs w:val="28"/>
        </w:rPr>
        <w:t>implementado</w:t>
      </w:r>
      <w:proofErr w:type="gramEnd"/>
      <w:r>
        <w:rPr>
          <w:rFonts w:cstheme="minorHAnsi"/>
          <w:sz w:val="28"/>
          <w:szCs w:val="28"/>
        </w:rPr>
        <w:t xml:space="preserve"> para possibilitar o armazenamento da variável e seu valor na memória, para um possível resgate de seu valor.</w:t>
      </w: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Foi decidido que em caso da variável já existir na memória, </w:t>
      </w:r>
      <w:r w:rsidR="000E2282">
        <w:rPr>
          <w:rFonts w:cstheme="minorHAnsi"/>
          <w:sz w:val="28"/>
          <w:szCs w:val="28"/>
        </w:rPr>
        <w:t xml:space="preserve">que </w:t>
      </w:r>
      <w:r>
        <w:rPr>
          <w:rFonts w:cstheme="minorHAnsi"/>
          <w:sz w:val="28"/>
          <w:szCs w:val="28"/>
        </w:rPr>
        <w:t>seu valo</w:t>
      </w:r>
      <w:r w:rsidR="000E2282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 seria sobrescrito.</w:t>
      </w: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Este módulo conta com os seguintes componentes:</w:t>
      </w:r>
    </w:p>
    <w:p w:rsidR="00F83BCF" w:rsidRDefault="00F83BCF" w:rsidP="001A3D6F">
      <w:pPr>
        <w:jc w:val="both"/>
        <w:rPr>
          <w:rFonts w:cstheme="minorHAnsi"/>
          <w:sz w:val="28"/>
          <w:szCs w:val="28"/>
        </w:rPr>
      </w:pPr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  <w:r w:rsidRPr="00F83BCF">
        <w:rPr>
          <w:rFonts w:cstheme="minorHAnsi"/>
          <w:sz w:val="28"/>
          <w:szCs w:val="28"/>
          <w:lang w:val="en-US"/>
        </w:rPr>
        <w:t xml:space="preserve">f.1) </w:t>
      </w:r>
      <w:r w:rsidRPr="00F83BCF">
        <w:rPr>
          <w:rFonts w:cstheme="minorHAnsi"/>
          <w:sz w:val="28"/>
          <w:szCs w:val="28"/>
          <w:lang w:val="en-US"/>
        </w:rPr>
        <w:tab/>
      </w:r>
      <w:proofErr w:type="spellStart"/>
      <w:r w:rsidRPr="00F83BCF">
        <w:rPr>
          <w:rFonts w:cstheme="minorHAnsi"/>
          <w:sz w:val="28"/>
          <w:szCs w:val="28"/>
          <w:lang w:val="en-US"/>
        </w:rPr>
        <w:t>struct</w:t>
      </w:r>
      <w:proofErr w:type="spellEnd"/>
      <w:r w:rsidRPr="00F83BC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83BCF">
        <w:rPr>
          <w:rFonts w:cstheme="minorHAnsi"/>
          <w:sz w:val="28"/>
          <w:szCs w:val="28"/>
          <w:lang w:val="en-US"/>
        </w:rPr>
        <w:t>celula</w:t>
      </w:r>
      <w:proofErr w:type="spellEnd"/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  <w:r w:rsidRPr="00F83BCF">
        <w:rPr>
          <w:rFonts w:cstheme="minorHAnsi"/>
          <w:sz w:val="28"/>
          <w:szCs w:val="28"/>
          <w:lang w:val="en-US"/>
        </w:rPr>
        <w:tab/>
        <w:t>{</w:t>
      </w:r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  <w:r w:rsidRPr="00F83BCF">
        <w:rPr>
          <w:rFonts w:cstheme="minorHAnsi"/>
          <w:sz w:val="28"/>
          <w:szCs w:val="28"/>
          <w:lang w:val="en-US"/>
        </w:rPr>
        <w:tab/>
      </w:r>
      <w:r w:rsidRPr="00F83BCF">
        <w:rPr>
          <w:rFonts w:cstheme="minorHAnsi"/>
          <w:sz w:val="28"/>
          <w:szCs w:val="28"/>
          <w:lang w:val="en-US"/>
        </w:rPr>
        <w:tab/>
      </w:r>
      <w:proofErr w:type="gramStart"/>
      <w:r w:rsidRPr="00F83BCF">
        <w:rPr>
          <w:rFonts w:cstheme="minorHAnsi"/>
          <w:sz w:val="28"/>
          <w:szCs w:val="28"/>
          <w:lang w:val="en-US"/>
        </w:rPr>
        <w:t>std::string</w:t>
      </w:r>
      <w:proofErr w:type="gramEnd"/>
      <w:r w:rsidRPr="00F83BCF">
        <w:rPr>
          <w:rFonts w:cstheme="minorHAnsi"/>
          <w:sz w:val="28"/>
          <w:szCs w:val="28"/>
          <w:lang w:val="en-US"/>
        </w:rPr>
        <w:t xml:space="preserve"> </w:t>
      </w:r>
      <w:r w:rsidRPr="00F83BCF">
        <w:rPr>
          <w:rFonts w:cstheme="minorHAnsi"/>
          <w:sz w:val="28"/>
          <w:szCs w:val="28"/>
          <w:lang w:val="en-US"/>
        </w:rPr>
        <w:tab/>
      </w:r>
      <w:proofErr w:type="spellStart"/>
      <w:r w:rsidRPr="00F83BCF">
        <w:rPr>
          <w:rFonts w:cstheme="minorHAnsi"/>
          <w:sz w:val="28"/>
          <w:szCs w:val="28"/>
          <w:lang w:val="en-US"/>
        </w:rPr>
        <w:t>identificador</w:t>
      </w:r>
      <w:proofErr w:type="spellEnd"/>
      <w:r w:rsidRPr="00F83BCF">
        <w:rPr>
          <w:rFonts w:cstheme="minorHAnsi"/>
          <w:sz w:val="28"/>
          <w:szCs w:val="28"/>
          <w:lang w:val="en-US"/>
        </w:rPr>
        <w:t>;</w:t>
      </w:r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  <w:r w:rsidRPr="00F83BCF">
        <w:rPr>
          <w:rFonts w:cstheme="minorHAnsi"/>
          <w:sz w:val="28"/>
          <w:szCs w:val="28"/>
          <w:lang w:val="en-US"/>
        </w:rPr>
        <w:tab/>
      </w:r>
      <w:r w:rsidRPr="00F83BCF">
        <w:rPr>
          <w:rFonts w:cstheme="minorHAnsi"/>
          <w:sz w:val="28"/>
          <w:szCs w:val="28"/>
          <w:lang w:val="en-US"/>
        </w:rPr>
        <w:tab/>
      </w:r>
      <w:proofErr w:type="gramStart"/>
      <w:r w:rsidRPr="00F83BCF">
        <w:rPr>
          <w:rFonts w:cstheme="minorHAnsi"/>
          <w:sz w:val="28"/>
          <w:szCs w:val="28"/>
          <w:lang w:val="en-US"/>
        </w:rPr>
        <w:t>double</w:t>
      </w:r>
      <w:proofErr w:type="gramEnd"/>
      <w:r w:rsidRPr="00F83BCF">
        <w:rPr>
          <w:rFonts w:cstheme="minorHAnsi"/>
          <w:sz w:val="28"/>
          <w:szCs w:val="28"/>
          <w:lang w:val="en-US"/>
        </w:rPr>
        <w:t xml:space="preserve"> </w:t>
      </w:r>
      <w:r w:rsidRPr="00F83BCF">
        <w:rPr>
          <w:rFonts w:cstheme="minorHAnsi"/>
          <w:sz w:val="28"/>
          <w:szCs w:val="28"/>
          <w:lang w:val="en-US"/>
        </w:rPr>
        <w:tab/>
      </w:r>
      <w:r w:rsidRPr="00F83BCF">
        <w:rPr>
          <w:rFonts w:cstheme="minorHAnsi"/>
          <w:sz w:val="28"/>
          <w:szCs w:val="28"/>
          <w:lang w:val="en-US"/>
        </w:rPr>
        <w:tab/>
        <w:t>valor;</w:t>
      </w:r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  <w:r w:rsidRPr="00F83BCF">
        <w:rPr>
          <w:rFonts w:cstheme="minorHAnsi"/>
          <w:sz w:val="28"/>
          <w:szCs w:val="28"/>
          <w:lang w:val="en-US"/>
        </w:rPr>
        <w:tab/>
        <w:t>};</w:t>
      </w:r>
    </w:p>
    <w:p w:rsidR="00F83BCF" w:rsidRPr="00F83BCF" w:rsidRDefault="00F83BCF" w:rsidP="001A3D6F">
      <w:pPr>
        <w:jc w:val="both"/>
        <w:rPr>
          <w:rFonts w:cstheme="minorHAnsi"/>
          <w:sz w:val="28"/>
          <w:szCs w:val="28"/>
          <w:lang w:val="en-US"/>
        </w:rPr>
      </w:pPr>
    </w:p>
    <w:p w:rsidR="00F83BCF" w:rsidRPr="007E1367" w:rsidRDefault="00F83BCF" w:rsidP="001A3D6F">
      <w:pPr>
        <w:jc w:val="both"/>
        <w:rPr>
          <w:rFonts w:cstheme="minorHAnsi"/>
          <w:sz w:val="28"/>
          <w:szCs w:val="28"/>
        </w:rPr>
      </w:pPr>
      <w:r w:rsidRPr="00F83BCF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E1367">
        <w:rPr>
          <w:rFonts w:cstheme="minorHAnsi"/>
          <w:sz w:val="28"/>
          <w:szCs w:val="28"/>
        </w:rPr>
        <w:t>std</w:t>
      </w:r>
      <w:proofErr w:type="spellEnd"/>
      <w:proofErr w:type="gramEnd"/>
      <w:r w:rsidRPr="007E1367">
        <w:rPr>
          <w:rFonts w:cstheme="minorHAnsi"/>
          <w:sz w:val="28"/>
          <w:szCs w:val="28"/>
        </w:rPr>
        <w:t>::</w:t>
      </w:r>
      <w:proofErr w:type="spellStart"/>
      <w:r w:rsidRPr="007E1367">
        <w:rPr>
          <w:rFonts w:cstheme="minorHAnsi"/>
          <w:sz w:val="28"/>
          <w:szCs w:val="28"/>
        </w:rPr>
        <w:t>list</w:t>
      </w:r>
      <w:proofErr w:type="spellEnd"/>
      <w:r w:rsidRPr="007E1367">
        <w:rPr>
          <w:rFonts w:cstheme="minorHAnsi"/>
          <w:sz w:val="28"/>
          <w:szCs w:val="28"/>
        </w:rPr>
        <w:t>&lt;</w:t>
      </w:r>
      <w:proofErr w:type="spellStart"/>
      <w:r w:rsidRPr="007E1367">
        <w:rPr>
          <w:rFonts w:cstheme="minorHAnsi"/>
          <w:sz w:val="28"/>
          <w:szCs w:val="28"/>
        </w:rPr>
        <w:t>celula</w:t>
      </w:r>
      <w:proofErr w:type="spellEnd"/>
      <w:r w:rsidRPr="007E1367">
        <w:rPr>
          <w:rFonts w:cstheme="minorHAnsi"/>
          <w:sz w:val="28"/>
          <w:szCs w:val="28"/>
        </w:rPr>
        <w:t xml:space="preserve">&gt; </w:t>
      </w:r>
      <w:proofErr w:type="spellStart"/>
      <w:r w:rsidRPr="007E1367">
        <w:rPr>
          <w:rFonts w:cstheme="minorHAnsi"/>
          <w:sz w:val="28"/>
          <w:szCs w:val="28"/>
        </w:rPr>
        <w:t>ram</w:t>
      </w:r>
      <w:proofErr w:type="spellEnd"/>
      <w:r w:rsidRPr="007E1367">
        <w:rPr>
          <w:rFonts w:cstheme="minorHAnsi"/>
          <w:sz w:val="28"/>
          <w:szCs w:val="28"/>
        </w:rPr>
        <w:t>;</w:t>
      </w:r>
      <w:r w:rsidRPr="007E1367">
        <w:rPr>
          <w:rFonts w:cstheme="minorHAnsi"/>
          <w:sz w:val="28"/>
          <w:szCs w:val="28"/>
        </w:rPr>
        <w:tab/>
      </w:r>
    </w:p>
    <w:p w:rsidR="00F83BCF" w:rsidRPr="007E1367" w:rsidRDefault="00F83BCF" w:rsidP="001A3D6F">
      <w:pPr>
        <w:jc w:val="both"/>
        <w:rPr>
          <w:rFonts w:cstheme="minorHAnsi"/>
          <w:sz w:val="28"/>
          <w:szCs w:val="28"/>
        </w:rPr>
      </w:pPr>
    </w:p>
    <w:p w:rsidR="00F83BCF" w:rsidRDefault="00F83BCF" w:rsidP="001A3D6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Foi decidido utilizar uma lista como estrutura de armazenamento devido </w:t>
      </w:r>
      <w:r w:rsidR="002B60D5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os métodos pré-existentes para esta classe, que facilitam sua manipulação</w:t>
      </w:r>
      <w:r w:rsidR="009577C7">
        <w:rPr>
          <w:rFonts w:cstheme="minorHAnsi"/>
          <w:sz w:val="28"/>
          <w:szCs w:val="28"/>
        </w:rPr>
        <w:t>.</w:t>
      </w: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</w:p>
    <w:p w:rsidR="002B60D5" w:rsidRDefault="002B60D5" w:rsidP="001A3D6F">
      <w:pPr>
        <w:jc w:val="both"/>
        <w:rPr>
          <w:rFonts w:cstheme="minorHAnsi"/>
          <w:sz w:val="28"/>
          <w:szCs w:val="28"/>
          <w:lang w:val="en-US"/>
        </w:rPr>
      </w:pPr>
      <w:r w:rsidRPr="002B60D5">
        <w:rPr>
          <w:rFonts w:cstheme="minorHAnsi"/>
          <w:sz w:val="28"/>
          <w:szCs w:val="28"/>
          <w:lang w:val="en-US"/>
        </w:rPr>
        <w:t xml:space="preserve">f.2) void </w:t>
      </w:r>
      <w:proofErr w:type="spellStart"/>
      <w:r w:rsidRPr="002B60D5">
        <w:rPr>
          <w:rFonts w:cstheme="minorHAnsi"/>
          <w:sz w:val="28"/>
          <w:szCs w:val="28"/>
          <w:lang w:val="en-US"/>
        </w:rPr>
        <w:t>insere</w:t>
      </w:r>
      <w:proofErr w:type="spellEnd"/>
      <w:r w:rsidRPr="002B60D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2B60D5">
        <w:rPr>
          <w:rFonts w:cstheme="minorHAnsi"/>
          <w:sz w:val="28"/>
          <w:szCs w:val="28"/>
          <w:lang w:val="en-US"/>
        </w:rPr>
        <w:t>( std</w:t>
      </w:r>
      <w:proofErr w:type="gramEnd"/>
      <w:r w:rsidRPr="002B60D5">
        <w:rPr>
          <w:rFonts w:cstheme="minorHAnsi"/>
          <w:sz w:val="28"/>
          <w:szCs w:val="28"/>
          <w:lang w:val="en-US"/>
        </w:rPr>
        <w:t xml:space="preserve">::string </w:t>
      </w:r>
      <w:proofErr w:type="spellStart"/>
      <w:r w:rsidRPr="002B60D5">
        <w:rPr>
          <w:rFonts w:cstheme="minorHAnsi"/>
          <w:sz w:val="28"/>
          <w:szCs w:val="28"/>
          <w:lang w:val="en-US"/>
        </w:rPr>
        <w:t>nome</w:t>
      </w:r>
      <w:proofErr w:type="spellEnd"/>
      <w:r w:rsidRPr="002B60D5">
        <w:rPr>
          <w:rFonts w:cstheme="minorHAnsi"/>
          <w:sz w:val="28"/>
          <w:szCs w:val="28"/>
          <w:lang w:val="en-US"/>
        </w:rPr>
        <w:t>, double dado)</w:t>
      </w:r>
      <w:r>
        <w:rPr>
          <w:rFonts w:cstheme="minorHAnsi"/>
          <w:sz w:val="28"/>
          <w:szCs w:val="28"/>
          <w:lang w:val="en-US"/>
        </w:rPr>
        <w:t>;</w:t>
      </w:r>
    </w:p>
    <w:p w:rsidR="002B60D5" w:rsidRDefault="002B60D5" w:rsidP="001A3D6F">
      <w:pPr>
        <w:jc w:val="both"/>
        <w:rPr>
          <w:rFonts w:cstheme="minorHAnsi"/>
          <w:sz w:val="28"/>
          <w:szCs w:val="28"/>
          <w:lang w:val="en-US"/>
        </w:rPr>
      </w:pP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 w:rsidRPr="002B60D5">
        <w:rPr>
          <w:rFonts w:cstheme="minorHAnsi"/>
          <w:sz w:val="28"/>
          <w:szCs w:val="28"/>
        </w:rPr>
        <w:t>Este método é responsável pela inserç</w:t>
      </w:r>
      <w:r>
        <w:rPr>
          <w:rFonts w:cstheme="minorHAnsi"/>
          <w:sz w:val="28"/>
          <w:szCs w:val="28"/>
        </w:rPr>
        <w:t xml:space="preserve">ão de uma nova variável na lista. Com o auxílio de um </w:t>
      </w:r>
      <w:proofErr w:type="spellStart"/>
      <w:r>
        <w:rPr>
          <w:rFonts w:cstheme="minorHAnsi"/>
          <w:sz w:val="28"/>
          <w:szCs w:val="28"/>
        </w:rPr>
        <w:t>iterador</w:t>
      </w:r>
      <w:proofErr w:type="spellEnd"/>
      <w:r>
        <w:rPr>
          <w:rFonts w:cstheme="minorHAnsi"/>
          <w:sz w:val="28"/>
          <w:szCs w:val="28"/>
        </w:rPr>
        <w:t>, fazemos uma busca na l</w:t>
      </w:r>
      <w:r w:rsidR="000E2282">
        <w:rPr>
          <w:rFonts w:cstheme="minorHAnsi"/>
          <w:sz w:val="28"/>
          <w:szCs w:val="28"/>
        </w:rPr>
        <w:t>ista, caso a variável já exista</w:t>
      </w:r>
      <w:r w:rsidR="00C90629">
        <w:rPr>
          <w:rFonts w:cstheme="minorHAnsi"/>
          <w:sz w:val="28"/>
          <w:szCs w:val="28"/>
        </w:rPr>
        <w:t>, ela é sobrescrita</w:t>
      </w:r>
      <w:r>
        <w:rPr>
          <w:rFonts w:cstheme="minorHAnsi"/>
          <w:sz w:val="28"/>
          <w:szCs w:val="28"/>
        </w:rPr>
        <w:t>, caso não exista, ocorre uma inserção no fim da lista.</w:t>
      </w:r>
    </w:p>
    <w:p w:rsidR="000E2282" w:rsidRDefault="000E2282" w:rsidP="001A3D6F">
      <w:pPr>
        <w:jc w:val="both"/>
        <w:rPr>
          <w:rFonts w:cstheme="minorHAnsi"/>
          <w:sz w:val="28"/>
          <w:szCs w:val="28"/>
        </w:rPr>
      </w:pPr>
    </w:p>
    <w:p w:rsidR="002B60D5" w:rsidRPr="002B60D5" w:rsidRDefault="002B60D5" w:rsidP="001A3D6F">
      <w:pPr>
        <w:jc w:val="both"/>
        <w:rPr>
          <w:rFonts w:cstheme="minorHAnsi"/>
          <w:sz w:val="28"/>
          <w:szCs w:val="28"/>
          <w:lang w:val="en-US"/>
        </w:rPr>
      </w:pPr>
      <w:r w:rsidRPr="002B60D5">
        <w:rPr>
          <w:rFonts w:cstheme="minorHAnsi"/>
          <w:sz w:val="28"/>
          <w:szCs w:val="28"/>
          <w:lang w:val="en-US"/>
        </w:rPr>
        <w:lastRenderedPageBreak/>
        <w:t xml:space="preserve">f.3) double </w:t>
      </w:r>
      <w:proofErr w:type="spellStart"/>
      <w:r w:rsidRPr="002B60D5">
        <w:rPr>
          <w:rFonts w:cstheme="minorHAnsi"/>
          <w:sz w:val="28"/>
          <w:szCs w:val="28"/>
          <w:lang w:val="en-US"/>
        </w:rPr>
        <w:t>busca</w:t>
      </w:r>
      <w:proofErr w:type="spellEnd"/>
      <w:r w:rsidRPr="002B60D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2B60D5">
        <w:rPr>
          <w:rFonts w:cstheme="minorHAnsi"/>
          <w:sz w:val="28"/>
          <w:szCs w:val="28"/>
          <w:lang w:val="en-US"/>
        </w:rPr>
        <w:t>( std</w:t>
      </w:r>
      <w:proofErr w:type="gramEnd"/>
      <w:r w:rsidRPr="002B60D5">
        <w:rPr>
          <w:rFonts w:cstheme="minorHAnsi"/>
          <w:sz w:val="28"/>
          <w:szCs w:val="28"/>
          <w:lang w:val="en-US"/>
        </w:rPr>
        <w:t xml:space="preserve">::string </w:t>
      </w:r>
      <w:proofErr w:type="spellStart"/>
      <w:r w:rsidRPr="002B60D5">
        <w:rPr>
          <w:rFonts w:cstheme="minorHAnsi"/>
          <w:sz w:val="28"/>
          <w:szCs w:val="28"/>
          <w:lang w:val="en-US"/>
        </w:rPr>
        <w:t>nome</w:t>
      </w:r>
      <w:proofErr w:type="spellEnd"/>
      <w:r w:rsidRPr="002B60D5">
        <w:rPr>
          <w:rFonts w:cstheme="minorHAnsi"/>
          <w:sz w:val="28"/>
          <w:szCs w:val="28"/>
          <w:lang w:val="en-US"/>
        </w:rPr>
        <w:t xml:space="preserve"> );</w:t>
      </w:r>
    </w:p>
    <w:p w:rsidR="002B60D5" w:rsidRDefault="002B60D5" w:rsidP="001A3D6F">
      <w:pPr>
        <w:jc w:val="both"/>
        <w:rPr>
          <w:rFonts w:cstheme="minorHAnsi"/>
          <w:sz w:val="28"/>
          <w:szCs w:val="28"/>
          <w:lang w:val="en-US"/>
        </w:rPr>
      </w:pP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 w:rsidR="006360D2">
        <w:rPr>
          <w:rFonts w:cstheme="minorHAnsi"/>
          <w:sz w:val="28"/>
          <w:szCs w:val="28"/>
        </w:rPr>
        <w:t>Este método realiza</w:t>
      </w:r>
      <w:r w:rsidRPr="002B60D5">
        <w:rPr>
          <w:rFonts w:cstheme="minorHAnsi"/>
          <w:sz w:val="28"/>
          <w:szCs w:val="28"/>
        </w:rPr>
        <w:t xml:space="preserve"> a busca de um dado na lista.</w:t>
      </w:r>
      <w:r>
        <w:rPr>
          <w:rFonts w:cstheme="minorHAnsi"/>
          <w:sz w:val="28"/>
          <w:szCs w:val="28"/>
        </w:rPr>
        <w:t xml:space="preserve"> Novamente com o auxílio do </w:t>
      </w:r>
      <w:proofErr w:type="spellStart"/>
      <w:r>
        <w:rPr>
          <w:rFonts w:cstheme="minorHAnsi"/>
          <w:sz w:val="28"/>
          <w:szCs w:val="28"/>
        </w:rPr>
        <w:t>iterador</w:t>
      </w:r>
      <w:proofErr w:type="spellEnd"/>
      <w:r>
        <w:rPr>
          <w:rFonts w:cstheme="minorHAnsi"/>
          <w:sz w:val="28"/>
          <w:szCs w:val="28"/>
        </w:rPr>
        <w:t xml:space="preserve">, efetuamos a busca e retornamos o valor da variável buscada. Caso, a variável buscada não exista é gerado um erro. </w:t>
      </w:r>
    </w:p>
    <w:p w:rsidR="003724ED" w:rsidRDefault="003724ED" w:rsidP="001A3D6F">
      <w:pPr>
        <w:jc w:val="both"/>
        <w:rPr>
          <w:rFonts w:cstheme="minorHAnsi"/>
          <w:sz w:val="28"/>
          <w:szCs w:val="28"/>
        </w:rPr>
      </w:pPr>
    </w:p>
    <w:p w:rsidR="003724ED" w:rsidRDefault="003724ED" w:rsidP="001A3D6F">
      <w:pPr>
        <w:jc w:val="both"/>
        <w:rPr>
          <w:rFonts w:cstheme="minorHAnsi"/>
          <w:sz w:val="28"/>
          <w:szCs w:val="28"/>
        </w:rPr>
      </w:pPr>
    </w:p>
    <w:p w:rsidR="006360D2" w:rsidRDefault="006360D2" w:rsidP="001A3D6F">
      <w:pPr>
        <w:jc w:val="both"/>
        <w:rPr>
          <w:rFonts w:cstheme="minorHAnsi"/>
          <w:sz w:val="28"/>
          <w:szCs w:val="28"/>
        </w:rPr>
      </w:pPr>
    </w:p>
    <w:p w:rsidR="006360D2" w:rsidRDefault="006360D2" w:rsidP="001A3D6F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f.</w:t>
      </w:r>
      <w:proofErr w:type="gramEnd"/>
      <w:r>
        <w:rPr>
          <w:rFonts w:cstheme="minorHAnsi"/>
          <w:sz w:val="28"/>
          <w:szCs w:val="28"/>
        </w:rPr>
        <w:t xml:space="preserve">4) </w:t>
      </w:r>
      <w:proofErr w:type="spellStart"/>
      <w:r w:rsidRPr="006360D2">
        <w:rPr>
          <w:rFonts w:cstheme="minorHAnsi"/>
          <w:sz w:val="28"/>
          <w:szCs w:val="28"/>
        </w:rPr>
        <w:t>void</w:t>
      </w:r>
      <w:proofErr w:type="spellEnd"/>
      <w:r w:rsidRPr="006360D2">
        <w:rPr>
          <w:rFonts w:cstheme="minorHAnsi"/>
          <w:sz w:val="28"/>
          <w:szCs w:val="28"/>
        </w:rPr>
        <w:t xml:space="preserve"> </w:t>
      </w:r>
      <w:proofErr w:type="spellStart"/>
      <w:r w:rsidRPr="006360D2">
        <w:rPr>
          <w:rFonts w:cstheme="minorHAnsi"/>
          <w:sz w:val="28"/>
          <w:szCs w:val="28"/>
        </w:rPr>
        <w:t>exibirMemoria</w:t>
      </w:r>
      <w:proofErr w:type="spellEnd"/>
      <w:r w:rsidRPr="006360D2">
        <w:rPr>
          <w:rFonts w:cstheme="minorHAnsi"/>
          <w:sz w:val="28"/>
          <w:szCs w:val="28"/>
        </w:rPr>
        <w:t xml:space="preserve"> ( </w:t>
      </w:r>
      <w:proofErr w:type="spellStart"/>
      <w:r w:rsidRPr="006360D2">
        <w:rPr>
          <w:rFonts w:cstheme="minorHAnsi"/>
          <w:sz w:val="28"/>
          <w:szCs w:val="28"/>
        </w:rPr>
        <w:t>void</w:t>
      </w:r>
      <w:proofErr w:type="spellEnd"/>
      <w:r w:rsidRPr="006360D2">
        <w:rPr>
          <w:rFonts w:cstheme="minorHAnsi"/>
          <w:sz w:val="28"/>
          <w:szCs w:val="28"/>
        </w:rPr>
        <w:t xml:space="preserve"> )</w:t>
      </w:r>
      <w:r>
        <w:rPr>
          <w:rFonts w:cstheme="minorHAnsi"/>
          <w:sz w:val="28"/>
          <w:szCs w:val="28"/>
        </w:rPr>
        <w:t>;</w:t>
      </w:r>
    </w:p>
    <w:p w:rsidR="006360D2" w:rsidRDefault="006360D2" w:rsidP="001A3D6F">
      <w:pPr>
        <w:jc w:val="both"/>
        <w:rPr>
          <w:rFonts w:cstheme="minorHAnsi"/>
          <w:sz w:val="28"/>
          <w:szCs w:val="28"/>
        </w:rPr>
      </w:pPr>
    </w:p>
    <w:p w:rsidR="006360D2" w:rsidRDefault="006360D2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Este método é responsável por exibir o conteúdo de toda a memória quando o usuário escreve </w:t>
      </w:r>
      <w:proofErr w:type="spellStart"/>
      <w:r>
        <w:rPr>
          <w:rFonts w:cstheme="minorHAnsi"/>
          <w:i/>
          <w:sz w:val="28"/>
          <w:szCs w:val="28"/>
        </w:rPr>
        <w:t>all</w:t>
      </w:r>
      <w:proofErr w:type="spellEnd"/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na linha de comando.</w:t>
      </w:r>
    </w:p>
    <w:p w:rsidR="00C90629" w:rsidRPr="006360D2" w:rsidRDefault="00C90629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Ao realizar um </w:t>
      </w:r>
      <w:r w:rsidRPr="00C90629">
        <w:rPr>
          <w:rFonts w:cstheme="minorHAnsi"/>
          <w:i/>
          <w:sz w:val="28"/>
          <w:szCs w:val="28"/>
        </w:rPr>
        <w:t>loop</w:t>
      </w:r>
      <w:r>
        <w:rPr>
          <w:rFonts w:cstheme="minorHAnsi"/>
          <w:sz w:val="28"/>
          <w:szCs w:val="28"/>
        </w:rPr>
        <w:t>, percorre toda a lista, e mostra ao usuário todas as variáveis já declaradas, relacionando nome da variável e o valor da mesma.</w:t>
      </w:r>
    </w:p>
    <w:p w:rsidR="006360D2" w:rsidRDefault="006360D2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g) Módulo Tratador de Erros (Re</w:t>
      </w:r>
      <w:r w:rsidR="00F51408">
        <w:rPr>
          <w:rFonts w:cstheme="minorHAnsi"/>
          <w:sz w:val="28"/>
          <w:szCs w:val="28"/>
        </w:rPr>
        <w:t>sponsáveis: Fá</w:t>
      </w:r>
      <w:r>
        <w:rPr>
          <w:rFonts w:cstheme="minorHAnsi"/>
          <w:sz w:val="28"/>
          <w:szCs w:val="28"/>
        </w:rPr>
        <w:t>bio e Marcos)</w:t>
      </w: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</w:p>
    <w:p w:rsidR="002B60D5" w:rsidRDefault="002B60D5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51408">
        <w:rPr>
          <w:rFonts w:cstheme="minorHAnsi"/>
          <w:sz w:val="28"/>
          <w:szCs w:val="28"/>
        </w:rPr>
        <w:t xml:space="preserve">Este módulo tem por finalidade tratar os erros lançados pelos módulos de forma a informar ao usuário, que tipo de erro ocorreu. Para isso foi criado um tipo enumerado contendo os todos os erros possíveis e uma função </w:t>
      </w:r>
      <w:proofErr w:type="spellStart"/>
      <w:proofErr w:type="gramStart"/>
      <w:r w:rsidR="00F51408" w:rsidRPr="000E2282">
        <w:rPr>
          <w:rFonts w:cstheme="minorHAnsi"/>
          <w:i/>
          <w:sz w:val="28"/>
          <w:szCs w:val="28"/>
        </w:rPr>
        <w:t>getErro</w:t>
      </w:r>
      <w:proofErr w:type="spellEnd"/>
      <w:proofErr w:type="gramEnd"/>
      <w:r w:rsidR="00F51408">
        <w:rPr>
          <w:rFonts w:cstheme="minorHAnsi"/>
          <w:sz w:val="28"/>
          <w:szCs w:val="28"/>
        </w:rPr>
        <w:t xml:space="preserve"> para tratá-lo.</w:t>
      </w:r>
    </w:p>
    <w:p w:rsidR="00F51408" w:rsidRDefault="00F51408" w:rsidP="001A3D6F">
      <w:pPr>
        <w:jc w:val="both"/>
        <w:rPr>
          <w:rFonts w:cstheme="minorHAnsi"/>
          <w:sz w:val="28"/>
          <w:szCs w:val="28"/>
        </w:rPr>
      </w:pPr>
    </w:p>
    <w:p w:rsidR="001A3D6F" w:rsidRPr="001A3D6F" w:rsidRDefault="00F51408" w:rsidP="001A3D6F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g.</w:t>
      </w:r>
      <w:proofErr w:type="gramEnd"/>
      <w:r>
        <w:rPr>
          <w:rFonts w:cstheme="minorHAnsi"/>
          <w:sz w:val="28"/>
          <w:szCs w:val="28"/>
        </w:rPr>
        <w:t>1</w:t>
      </w:r>
      <w:r w:rsidR="001A3D6F" w:rsidRPr="001A3D6F">
        <w:t xml:space="preserve"> </w:t>
      </w:r>
      <w:proofErr w:type="spellStart"/>
      <w:r w:rsidR="001A3D6F" w:rsidRPr="001A3D6F">
        <w:rPr>
          <w:rFonts w:cstheme="minorHAnsi"/>
          <w:sz w:val="28"/>
          <w:szCs w:val="28"/>
        </w:rPr>
        <w:t>typedef</w:t>
      </w:r>
      <w:proofErr w:type="spellEnd"/>
      <w:r w:rsidR="001A3D6F" w:rsidRPr="001A3D6F">
        <w:rPr>
          <w:rFonts w:cstheme="minorHAnsi"/>
          <w:sz w:val="28"/>
          <w:szCs w:val="28"/>
        </w:rPr>
        <w:t xml:space="preserve"> </w:t>
      </w:r>
      <w:proofErr w:type="spellStart"/>
      <w:r w:rsidR="001A3D6F" w:rsidRPr="001A3D6F">
        <w:rPr>
          <w:rFonts w:cstheme="minorHAnsi"/>
          <w:sz w:val="28"/>
          <w:szCs w:val="28"/>
        </w:rPr>
        <w:t>enum</w:t>
      </w:r>
      <w:proofErr w:type="spellEnd"/>
      <w:r w:rsidR="001A3D6F" w:rsidRPr="001A3D6F">
        <w:rPr>
          <w:rFonts w:cstheme="minorHAnsi"/>
          <w:sz w:val="28"/>
          <w:szCs w:val="28"/>
        </w:rPr>
        <w:t xml:space="preserve"> 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</w:r>
      <w:proofErr w:type="gramStart"/>
      <w:r w:rsidRPr="001A3D6F">
        <w:rPr>
          <w:rFonts w:cstheme="minorHAnsi"/>
          <w:sz w:val="28"/>
          <w:szCs w:val="28"/>
        </w:rPr>
        <w:t>{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proofErr w:type="gramEnd"/>
      <w:r w:rsidRPr="001A3D6F">
        <w:rPr>
          <w:rFonts w:cstheme="minorHAnsi"/>
          <w:sz w:val="28"/>
          <w:szCs w:val="28"/>
        </w:rPr>
        <w:tab/>
        <w:t xml:space="preserve">// Erros da </w:t>
      </w:r>
      <w:proofErr w:type="spellStart"/>
      <w:r w:rsidRPr="001A3D6F">
        <w:rPr>
          <w:rFonts w:cstheme="minorHAnsi"/>
          <w:sz w:val="28"/>
          <w:szCs w:val="28"/>
        </w:rPr>
        <w:t>Memoria</w:t>
      </w:r>
      <w:proofErr w:type="spellEnd"/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VARIAVEL_NAO_EXISTENTE,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 xml:space="preserve">// </w:t>
      </w:r>
      <w:proofErr w:type="gramStart"/>
      <w:r w:rsidRPr="001A3D6F">
        <w:rPr>
          <w:rFonts w:cstheme="minorHAnsi"/>
          <w:sz w:val="28"/>
          <w:szCs w:val="28"/>
        </w:rPr>
        <w:t>Erros Gerenciador</w:t>
      </w:r>
      <w:proofErr w:type="gramEnd"/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 xml:space="preserve">// </w:t>
      </w:r>
      <w:proofErr w:type="gramStart"/>
      <w:r w:rsidRPr="001A3D6F">
        <w:rPr>
          <w:rFonts w:cstheme="minorHAnsi"/>
          <w:sz w:val="28"/>
          <w:szCs w:val="28"/>
        </w:rPr>
        <w:t>Erros Validador</w:t>
      </w:r>
      <w:proofErr w:type="gramEnd"/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VARIAVEL_INVALIDA,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SEM_ATRIBUICAO,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SEM_EXPRESSAO,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  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proofErr w:type="gramEnd"/>
      <w:r w:rsidRPr="001A3D6F">
        <w:rPr>
          <w:rFonts w:cstheme="minorHAnsi"/>
          <w:sz w:val="28"/>
          <w:szCs w:val="28"/>
        </w:rPr>
        <w:tab/>
        <w:t>EXPRESSAO_INVALIDA,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 xml:space="preserve">// </w:t>
      </w:r>
      <w:proofErr w:type="gramStart"/>
      <w:r w:rsidRPr="001A3D6F">
        <w:rPr>
          <w:rFonts w:cstheme="minorHAnsi"/>
          <w:sz w:val="28"/>
          <w:szCs w:val="28"/>
        </w:rPr>
        <w:t>Erros Conformador</w:t>
      </w:r>
      <w:proofErr w:type="gramEnd"/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</w:p>
    <w:p w:rsid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>PRIMEIRO_CARACTERE_INVALIDO</w:t>
      </w:r>
      <w:r>
        <w:rPr>
          <w:rFonts w:cstheme="minorHAnsi"/>
          <w:sz w:val="28"/>
          <w:szCs w:val="28"/>
        </w:rPr>
        <w:t>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 xml:space="preserve">ULTIMO_CARACTERE_INVALIDO,    </w:t>
      </w:r>
      <w:r>
        <w:rPr>
          <w:rFonts w:cstheme="minorHAnsi"/>
          <w:sz w:val="28"/>
          <w:szCs w:val="28"/>
        </w:rPr>
        <w:t xml:space="preserve">         </w:t>
      </w:r>
      <w:r w:rsidRPr="001A3D6F">
        <w:rPr>
          <w:rFonts w:cstheme="minorHAnsi"/>
          <w:sz w:val="28"/>
          <w:szCs w:val="28"/>
        </w:rPr>
        <w:t xml:space="preserve"> </w:t>
      </w:r>
    </w:p>
    <w:p w:rsidR="001A3D6F" w:rsidRPr="00771682" w:rsidRDefault="001A3D6F" w:rsidP="001A3D6F">
      <w:pPr>
        <w:jc w:val="both"/>
        <w:rPr>
          <w:rFonts w:cstheme="minorHAnsi"/>
          <w:sz w:val="28"/>
          <w:szCs w:val="28"/>
          <w:u w:val="single"/>
        </w:rPr>
      </w:pPr>
      <w:r w:rsidRPr="001A3D6F">
        <w:rPr>
          <w:rFonts w:cstheme="minorHAnsi"/>
          <w:sz w:val="28"/>
          <w:szCs w:val="28"/>
        </w:rPr>
        <w:lastRenderedPageBreak/>
        <w:tab/>
        <w:t>OPERADORES_JUNTOS,</w:t>
      </w:r>
      <w:r w:rsidRPr="001A3D6F"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ab/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NUMERO_SEPARADORES,</w:t>
      </w:r>
      <w:r w:rsidRPr="001A3D6F"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ab/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USO_INADEQUADO_DO_SEPARADOR,</w:t>
      </w:r>
      <w:proofErr w:type="gramStart"/>
      <w:r w:rsidRPr="001A3D6F">
        <w:rPr>
          <w:rFonts w:cstheme="minorHAnsi"/>
          <w:sz w:val="28"/>
          <w:szCs w:val="28"/>
        </w:rPr>
        <w:t xml:space="preserve">   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proofErr w:type="gramEnd"/>
      <w:r w:rsidRPr="001A3D6F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 xml:space="preserve">AUSENCIA_OPERADOR,             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1A3D6F">
        <w:rPr>
          <w:rFonts w:cstheme="minorHAnsi"/>
          <w:sz w:val="28"/>
          <w:szCs w:val="28"/>
        </w:rPr>
        <w:t xml:space="preserve">USO_INADEQUADO_DO_PONTO,       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 xml:space="preserve">// Erros da </w:t>
      </w:r>
      <w:proofErr w:type="spellStart"/>
      <w:r w:rsidRPr="001A3D6F">
        <w:rPr>
          <w:rFonts w:cstheme="minorHAnsi"/>
          <w:sz w:val="28"/>
          <w:szCs w:val="28"/>
        </w:rPr>
        <w:t>Unidade_aritmetica</w:t>
      </w:r>
      <w:proofErr w:type="spellEnd"/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DIVISAO_POR_ZERO,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  <w:t>SEPARADOR_SEM_CONTEUDO,</w:t>
      </w:r>
    </w:p>
    <w:p w:rsidR="001A3D6F" w:rsidRPr="001A3D6F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</w:r>
    </w:p>
    <w:p w:rsidR="000E2282" w:rsidRDefault="001A3D6F" w:rsidP="001A3D6F">
      <w:pPr>
        <w:jc w:val="both"/>
        <w:rPr>
          <w:rFonts w:cstheme="minorHAnsi"/>
          <w:sz w:val="28"/>
          <w:szCs w:val="28"/>
        </w:rPr>
      </w:pPr>
      <w:r w:rsidRPr="001A3D6F">
        <w:rPr>
          <w:rFonts w:cstheme="minorHAnsi"/>
          <w:sz w:val="28"/>
          <w:szCs w:val="28"/>
        </w:rPr>
        <w:tab/>
      </w:r>
      <w:proofErr w:type="gramStart"/>
      <w:r w:rsidRPr="001A3D6F">
        <w:rPr>
          <w:rFonts w:cstheme="minorHAnsi"/>
          <w:sz w:val="28"/>
          <w:szCs w:val="28"/>
        </w:rPr>
        <w:t>}</w:t>
      </w:r>
      <w:proofErr w:type="gramEnd"/>
      <w:r w:rsidRPr="001A3D6F">
        <w:rPr>
          <w:rFonts w:cstheme="minorHAnsi"/>
          <w:sz w:val="28"/>
          <w:szCs w:val="28"/>
        </w:rPr>
        <w:t xml:space="preserve"> </w:t>
      </w:r>
      <w:proofErr w:type="spellStart"/>
      <w:r w:rsidRPr="001A3D6F">
        <w:rPr>
          <w:rFonts w:cstheme="minorHAnsi"/>
          <w:sz w:val="28"/>
          <w:szCs w:val="28"/>
        </w:rPr>
        <w:t>tipoErro</w:t>
      </w:r>
      <w:proofErr w:type="spellEnd"/>
      <w:r w:rsidRPr="001A3D6F">
        <w:rPr>
          <w:rFonts w:cstheme="minorHAnsi"/>
          <w:sz w:val="28"/>
          <w:szCs w:val="28"/>
        </w:rPr>
        <w:t>;</w:t>
      </w:r>
      <w:r w:rsidRPr="001A3D6F">
        <w:rPr>
          <w:rFonts w:cstheme="minorHAnsi"/>
          <w:sz w:val="28"/>
          <w:szCs w:val="28"/>
        </w:rPr>
        <w:tab/>
      </w:r>
    </w:p>
    <w:p w:rsidR="001A3D6F" w:rsidRDefault="001A3D6F" w:rsidP="001A3D6F">
      <w:pPr>
        <w:jc w:val="both"/>
        <w:rPr>
          <w:rFonts w:cstheme="minorHAnsi"/>
          <w:sz w:val="28"/>
          <w:szCs w:val="28"/>
        </w:rPr>
      </w:pPr>
    </w:p>
    <w:p w:rsidR="00F51408" w:rsidRDefault="00F51408" w:rsidP="001A3D6F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g.</w:t>
      </w:r>
      <w:proofErr w:type="gramEnd"/>
      <w:r>
        <w:rPr>
          <w:rFonts w:cstheme="minorHAnsi"/>
          <w:sz w:val="28"/>
          <w:szCs w:val="28"/>
        </w:rPr>
        <w:t xml:space="preserve">2)  </w:t>
      </w:r>
      <w:proofErr w:type="spellStart"/>
      <w:r w:rsidRPr="00F51408">
        <w:rPr>
          <w:rFonts w:cstheme="minorHAnsi"/>
          <w:sz w:val="28"/>
          <w:szCs w:val="28"/>
        </w:rPr>
        <w:t>std</w:t>
      </w:r>
      <w:proofErr w:type="spellEnd"/>
      <w:r w:rsidRPr="00F51408">
        <w:rPr>
          <w:rFonts w:cstheme="minorHAnsi"/>
          <w:sz w:val="28"/>
          <w:szCs w:val="28"/>
        </w:rPr>
        <w:t xml:space="preserve">::string </w:t>
      </w:r>
      <w:proofErr w:type="spellStart"/>
      <w:r w:rsidRPr="00F51408">
        <w:rPr>
          <w:rFonts w:cstheme="minorHAnsi"/>
          <w:sz w:val="28"/>
          <w:szCs w:val="28"/>
        </w:rPr>
        <w:t>getError</w:t>
      </w:r>
      <w:proofErr w:type="spellEnd"/>
      <w:r w:rsidRPr="00F51408">
        <w:rPr>
          <w:rFonts w:cstheme="minorHAnsi"/>
          <w:sz w:val="28"/>
          <w:szCs w:val="28"/>
        </w:rPr>
        <w:t xml:space="preserve"> ( </w:t>
      </w:r>
      <w:proofErr w:type="spellStart"/>
      <w:r w:rsidRPr="00F51408">
        <w:rPr>
          <w:rFonts w:cstheme="minorHAnsi"/>
          <w:sz w:val="28"/>
          <w:szCs w:val="28"/>
        </w:rPr>
        <w:t>tipoErro</w:t>
      </w:r>
      <w:proofErr w:type="spellEnd"/>
      <w:r w:rsidRPr="00F51408">
        <w:rPr>
          <w:rFonts w:cstheme="minorHAnsi"/>
          <w:sz w:val="28"/>
          <w:szCs w:val="28"/>
        </w:rPr>
        <w:t xml:space="preserve"> erro );</w:t>
      </w:r>
    </w:p>
    <w:p w:rsidR="00F51408" w:rsidRDefault="00F51408" w:rsidP="001A3D6F">
      <w:pPr>
        <w:jc w:val="both"/>
        <w:rPr>
          <w:rFonts w:cstheme="minorHAnsi"/>
          <w:sz w:val="28"/>
          <w:szCs w:val="28"/>
        </w:rPr>
      </w:pPr>
    </w:p>
    <w:p w:rsidR="00F51408" w:rsidRDefault="00F51408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Esta função recebe um </w:t>
      </w:r>
      <w:proofErr w:type="spellStart"/>
      <w:proofErr w:type="gramStart"/>
      <w:r>
        <w:rPr>
          <w:rFonts w:cstheme="minorHAnsi"/>
          <w:sz w:val="28"/>
          <w:szCs w:val="28"/>
        </w:rPr>
        <w:t>tipoErro</w:t>
      </w:r>
      <w:proofErr w:type="spellEnd"/>
      <w:proofErr w:type="gramEnd"/>
      <w:r>
        <w:rPr>
          <w:rFonts w:cstheme="minorHAnsi"/>
          <w:sz w:val="28"/>
          <w:szCs w:val="28"/>
        </w:rPr>
        <w:t xml:space="preserve">, e dependendo do erro recebido, joga na tela uma </w:t>
      </w:r>
      <w:r>
        <w:rPr>
          <w:rFonts w:cstheme="minorHAnsi"/>
          <w:i/>
          <w:sz w:val="28"/>
          <w:szCs w:val="28"/>
        </w:rPr>
        <w:t xml:space="preserve">string </w:t>
      </w:r>
      <w:r>
        <w:rPr>
          <w:rFonts w:cstheme="minorHAnsi"/>
          <w:sz w:val="28"/>
          <w:szCs w:val="28"/>
        </w:rPr>
        <w:t>explicando ao usuário, o que ocorreu.</w:t>
      </w:r>
    </w:p>
    <w:p w:rsidR="005F319A" w:rsidRDefault="005F319A" w:rsidP="001A3D6F">
      <w:pPr>
        <w:jc w:val="both"/>
        <w:rPr>
          <w:rFonts w:cstheme="minorHAnsi"/>
          <w:sz w:val="28"/>
          <w:szCs w:val="28"/>
        </w:rPr>
      </w:pPr>
    </w:p>
    <w:p w:rsidR="005F319A" w:rsidRDefault="000E2282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3-</w:t>
      </w:r>
      <w:proofErr w:type="gramStart"/>
      <w:r>
        <w:rPr>
          <w:rFonts w:cstheme="minorHAnsi"/>
          <w:sz w:val="28"/>
          <w:szCs w:val="28"/>
          <w:u w:val="single"/>
        </w:rPr>
        <w:t xml:space="preserve">  </w:t>
      </w:r>
      <w:proofErr w:type="gramEnd"/>
      <w:r>
        <w:rPr>
          <w:rFonts w:cstheme="minorHAnsi"/>
          <w:sz w:val="28"/>
          <w:szCs w:val="28"/>
          <w:u w:val="single"/>
        </w:rPr>
        <w:t>Conclusões</w:t>
      </w:r>
      <w:r w:rsidR="008C632C">
        <w:rPr>
          <w:rFonts w:cstheme="minorHAnsi"/>
          <w:sz w:val="28"/>
          <w:szCs w:val="28"/>
          <w:u w:val="single"/>
        </w:rPr>
        <w:t xml:space="preserve"> e Considerações Finais</w:t>
      </w:r>
    </w:p>
    <w:p w:rsidR="008C632C" w:rsidRDefault="008C632C" w:rsidP="001A3D6F">
      <w:pPr>
        <w:jc w:val="both"/>
        <w:rPr>
          <w:rFonts w:cstheme="minorHAnsi"/>
          <w:sz w:val="28"/>
          <w:szCs w:val="28"/>
        </w:rPr>
      </w:pPr>
    </w:p>
    <w:p w:rsidR="00680ECE" w:rsidRDefault="008C632C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E8055A">
        <w:rPr>
          <w:rFonts w:cstheme="minorHAnsi"/>
          <w:sz w:val="28"/>
          <w:szCs w:val="28"/>
        </w:rPr>
        <w:t>A calculadora, desde o início, foi projetada para que cada módulo tivesse tarefas bem definidas,</w:t>
      </w:r>
      <w:r w:rsidR="008546AE">
        <w:rPr>
          <w:rFonts w:cstheme="minorHAnsi"/>
          <w:sz w:val="28"/>
          <w:szCs w:val="28"/>
        </w:rPr>
        <w:t xml:space="preserve"> o que facilitou a visualização de como seria sua interface e com quais módulos haveria comunicação. </w:t>
      </w:r>
      <w:r w:rsidR="000C2680">
        <w:rPr>
          <w:rFonts w:cstheme="minorHAnsi"/>
          <w:sz w:val="28"/>
          <w:szCs w:val="28"/>
        </w:rPr>
        <w:t xml:space="preserve">Porém, durante o processo de </w:t>
      </w:r>
      <w:proofErr w:type="gramStart"/>
      <w:r w:rsidR="000C2680">
        <w:rPr>
          <w:rFonts w:cstheme="minorHAnsi"/>
          <w:sz w:val="28"/>
          <w:szCs w:val="28"/>
        </w:rPr>
        <w:t>implementação</w:t>
      </w:r>
      <w:proofErr w:type="gramEnd"/>
      <w:r w:rsidR="000C2680">
        <w:rPr>
          <w:rFonts w:cstheme="minorHAnsi"/>
          <w:sz w:val="28"/>
          <w:szCs w:val="28"/>
        </w:rPr>
        <w:t xml:space="preserve"> houve a necessidade de uma reorganização de algumas tarefas</w:t>
      </w:r>
      <w:r w:rsidR="00680ECE">
        <w:rPr>
          <w:rFonts w:cstheme="minorHAnsi"/>
          <w:sz w:val="28"/>
          <w:szCs w:val="28"/>
        </w:rPr>
        <w:t>.</w:t>
      </w:r>
      <w:r w:rsidR="000C2680">
        <w:rPr>
          <w:rFonts w:cstheme="minorHAnsi"/>
          <w:sz w:val="28"/>
          <w:szCs w:val="28"/>
        </w:rPr>
        <w:t xml:space="preserve"> </w:t>
      </w:r>
    </w:p>
    <w:p w:rsidR="00680ECE" w:rsidRDefault="00680ECE" w:rsidP="001A3D6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="000C2680">
        <w:rPr>
          <w:rFonts w:cstheme="minorHAnsi"/>
          <w:sz w:val="28"/>
          <w:szCs w:val="28"/>
        </w:rPr>
        <w:t xml:space="preserve">or exemplo, a retirada de espaços da </w:t>
      </w:r>
      <w:r w:rsidR="000C2680">
        <w:rPr>
          <w:rFonts w:cstheme="minorHAnsi"/>
          <w:i/>
          <w:sz w:val="28"/>
          <w:szCs w:val="28"/>
        </w:rPr>
        <w:t>string</w:t>
      </w:r>
      <w:r w:rsidR="000C2680">
        <w:rPr>
          <w:rFonts w:cstheme="minorHAnsi"/>
          <w:sz w:val="28"/>
          <w:szCs w:val="28"/>
        </w:rPr>
        <w:t xml:space="preserve"> que contem a expressão</w:t>
      </w:r>
      <w:r>
        <w:rPr>
          <w:rFonts w:cstheme="minorHAnsi"/>
          <w:sz w:val="28"/>
          <w:szCs w:val="28"/>
        </w:rPr>
        <w:t>, a</w:t>
      </w:r>
      <w:r w:rsidR="003C459D">
        <w:rPr>
          <w:rFonts w:cstheme="minorHAnsi"/>
          <w:sz w:val="28"/>
          <w:szCs w:val="28"/>
        </w:rPr>
        <w:t xml:space="preserve"> princípio, ficava a cargo do C</w:t>
      </w:r>
      <w:r w:rsidR="000C2680">
        <w:rPr>
          <w:rFonts w:cstheme="minorHAnsi"/>
          <w:sz w:val="28"/>
          <w:szCs w:val="28"/>
        </w:rPr>
        <w:t>onformador</w:t>
      </w:r>
      <w:r w:rsidR="003C459D">
        <w:rPr>
          <w:rFonts w:cstheme="minorHAnsi"/>
          <w:sz w:val="28"/>
          <w:szCs w:val="28"/>
        </w:rPr>
        <w:t>,</w:t>
      </w:r>
      <w:r w:rsidR="000C2680">
        <w:rPr>
          <w:rFonts w:cstheme="minorHAnsi"/>
          <w:sz w:val="28"/>
          <w:szCs w:val="28"/>
        </w:rPr>
        <w:t xml:space="preserve"> efetuar esta tarefa, </w:t>
      </w:r>
      <w:r w:rsidR="003C459D">
        <w:rPr>
          <w:rFonts w:cstheme="minorHAnsi"/>
          <w:sz w:val="28"/>
          <w:szCs w:val="28"/>
        </w:rPr>
        <w:t xml:space="preserve">mas devido aos espaços ainda não retirados, a </w:t>
      </w:r>
      <w:proofErr w:type="gramStart"/>
      <w:r w:rsidR="003C459D">
        <w:rPr>
          <w:rFonts w:cstheme="minorHAnsi"/>
          <w:sz w:val="28"/>
          <w:szCs w:val="28"/>
        </w:rPr>
        <w:t>implementação</w:t>
      </w:r>
      <w:proofErr w:type="gramEnd"/>
      <w:r w:rsidR="003C459D">
        <w:rPr>
          <w:rFonts w:cstheme="minorHAnsi"/>
          <w:sz w:val="28"/>
          <w:szCs w:val="28"/>
        </w:rPr>
        <w:t xml:space="preserve"> do Validador ficaria bem mais trabalhosa. Então, foi decidido que esta tarefa seria realizada pelo Validador, e não mais pelo Conformador.</w:t>
      </w:r>
    </w:p>
    <w:p w:rsidR="00680ECE" w:rsidRDefault="00680ECE" w:rsidP="001A3D6F">
      <w:pPr>
        <w:ind w:firstLine="708"/>
        <w:jc w:val="both"/>
        <w:rPr>
          <w:rFonts w:cstheme="minorHAnsi"/>
          <w:sz w:val="28"/>
          <w:szCs w:val="28"/>
        </w:rPr>
      </w:pPr>
    </w:p>
    <w:p w:rsidR="00680ECE" w:rsidRDefault="00680ECE" w:rsidP="001A3D6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decisão de projeto de ligar sempre com a </w:t>
      </w:r>
      <w:r w:rsidRPr="008257B0">
        <w:rPr>
          <w:rFonts w:cstheme="minorHAnsi"/>
          <w:i/>
          <w:sz w:val="28"/>
          <w:szCs w:val="28"/>
        </w:rPr>
        <w:t>string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foi</w:t>
      </w:r>
      <w:proofErr w:type="gramEnd"/>
      <w:r>
        <w:rPr>
          <w:rFonts w:cstheme="minorHAnsi"/>
          <w:sz w:val="28"/>
          <w:szCs w:val="28"/>
        </w:rPr>
        <w:t xml:space="preserve"> a que gerou mais problemas, principalmente no que tange a substituição de um determinada valor na </w:t>
      </w:r>
      <w:r w:rsidRPr="008257B0">
        <w:rPr>
          <w:rFonts w:cstheme="minorHAnsi"/>
          <w:i/>
          <w:sz w:val="28"/>
          <w:szCs w:val="28"/>
        </w:rPr>
        <w:t>string</w:t>
      </w:r>
      <w:r>
        <w:rPr>
          <w:rFonts w:cstheme="minorHAnsi"/>
          <w:sz w:val="28"/>
          <w:szCs w:val="28"/>
        </w:rPr>
        <w:t>.</w:t>
      </w:r>
    </w:p>
    <w:p w:rsidR="00680ECE" w:rsidRDefault="00680ECE" w:rsidP="001A3D6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Outras decisões também tiveram de ser contornadas, por exemplo, na Unidade aritmética, a função </w:t>
      </w:r>
      <w:proofErr w:type="spellStart"/>
      <w:proofErr w:type="gramStart"/>
      <w:r w:rsidRPr="008257B0">
        <w:rPr>
          <w:rFonts w:cstheme="minorHAnsi"/>
          <w:i/>
          <w:sz w:val="28"/>
          <w:szCs w:val="28"/>
        </w:rPr>
        <w:t>calcularExpressao</w:t>
      </w:r>
      <w:proofErr w:type="spellEnd"/>
      <w:proofErr w:type="gramEnd"/>
      <w:r>
        <w:rPr>
          <w:rFonts w:cstheme="minorHAnsi"/>
          <w:sz w:val="28"/>
          <w:szCs w:val="28"/>
        </w:rPr>
        <w:t>, se baseava apenas na aparição dos operadores de soma e subtração, o que impedia que uma expressão tivesse um operador de multiplicação ou divisão</w:t>
      </w:r>
      <w:r w:rsidR="008257B0">
        <w:rPr>
          <w:rFonts w:cstheme="minorHAnsi"/>
          <w:sz w:val="28"/>
          <w:szCs w:val="28"/>
        </w:rPr>
        <w:t xml:space="preserve"> junto de um caractere de soma</w:t>
      </w:r>
      <w:r>
        <w:rPr>
          <w:rFonts w:cstheme="minorHAnsi"/>
          <w:sz w:val="28"/>
          <w:szCs w:val="28"/>
        </w:rPr>
        <w:t xml:space="preserve"> ou subtração. Essa restrição</w:t>
      </w:r>
      <w:r w:rsidR="001A3D6F">
        <w:rPr>
          <w:rFonts w:cstheme="minorHAnsi"/>
          <w:sz w:val="28"/>
          <w:szCs w:val="28"/>
        </w:rPr>
        <w:t xml:space="preserve"> forçou</w:t>
      </w:r>
      <w:r>
        <w:rPr>
          <w:rFonts w:cstheme="minorHAnsi"/>
          <w:sz w:val="28"/>
          <w:szCs w:val="28"/>
        </w:rPr>
        <w:t xml:space="preserve"> uma mudança tanto na própria Unidade </w:t>
      </w:r>
      <w:r w:rsidR="008257B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ritmética </w:t>
      </w:r>
      <w:r w:rsidR="008257B0">
        <w:rPr>
          <w:rFonts w:cstheme="minorHAnsi"/>
          <w:sz w:val="28"/>
          <w:szCs w:val="28"/>
        </w:rPr>
        <w:t>como no C</w:t>
      </w:r>
      <w:r>
        <w:rPr>
          <w:rFonts w:cstheme="minorHAnsi"/>
          <w:sz w:val="28"/>
          <w:szCs w:val="28"/>
        </w:rPr>
        <w:t xml:space="preserve">onformador. </w:t>
      </w:r>
    </w:p>
    <w:p w:rsidR="008C632C" w:rsidRDefault="008257B0" w:rsidP="001A3D6F">
      <w:pPr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A U</w:t>
      </w:r>
      <w:r w:rsidR="00680ECE">
        <w:rPr>
          <w:rFonts w:cstheme="minorHAnsi"/>
          <w:sz w:val="28"/>
          <w:szCs w:val="28"/>
        </w:rPr>
        <w:t xml:space="preserve">nidade </w:t>
      </w:r>
      <w:r>
        <w:rPr>
          <w:rFonts w:cstheme="minorHAnsi"/>
          <w:sz w:val="28"/>
          <w:szCs w:val="28"/>
        </w:rPr>
        <w:t>A</w:t>
      </w:r>
      <w:r w:rsidR="00680ECE">
        <w:rPr>
          <w:rFonts w:cstheme="minorHAnsi"/>
          <w:sz w:val="28"/>
          <w:szCs w:val="28"/>
        </w:rPr>
        <w:t xml:space="preserve">ritmética não poderia substituir uma expressão entre parênteses </w:t>
      </w:r>
      <w:r>
        <w:rPr>
          <w:rFonts w:cstheme="minorHAnsi"/>
          <w:sz w:val="28"/>
          <w:szCs w:val="28"/>
        </w:rPr>
        <w:t xml:space="preserve">por um número negativo, forçando a modificação já comentada do </w:t>
      </w:r>
      <w:r w:rsidR="001A3D6F">
        <w:rPr>
          <w:rFonts w:cstheme="minorHAnsi"/>
          <w:sz w:val="28"/>
          <w:szCs w:val="28"/>
        </w:rPr>
        <w:t>caractere</w:t>
      </w:r>
      <w:r>
        <w:rPr>
          <w:rFonts w:cstheme="minorHAnsi"/>
          <w:sz w:val="28"/>
          <w:szCs w:val="28"/>
        </w:rPr>
        <w:t xml:space="preserve"> “</w:t>
      </w:r>
      <w:proofErr w:type="gramEnd"/>
      <w:r>
        <w:rPr>
          <w:rFonts w:cstheme="minorHAnsi"/>
          <w:sz w:val="28"/>
          <w:szCs w:val="28"/>
        </w:rPr>
        <w:t xml:space="preserve">!”. O Conformador por sua vez, passou a considerar uma expressão com abre parênteses seguida de uma sinal de soma ou subtração como errada, sendo forçada a inserir um </w:t>
      </w:r>
      <w:proofErr w:type="gramStart"/>
      <w:r>
        <w:rPr>
          <w:rFonts w:cstheme="minorHAnsi"/>
          <w:sz w:val="28"/>
          <w:szCs w:val="28"/>
        </w:rPr>
        <w:t>0</w:t>
      </w:r>
      <w:proofErr w:type="gramEnd"/>
      <w:r>
        <w:rPr>
          <w:rFonts w:cstheme="minorHAnsi"/>
          <w:sz w:val="28"/>
          <w:szCs w:val="28"/>
        </w:rPr>
        <w:t xml:space="preserve"> complementar, para que a unidade aritmética fizesse a conta corretamente.</w:t>
      </w:r>
    </w:p>
    <w:p w:rsidR="00CD6056" w:rsidRDefault="00CD6056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Após a finalização de todo o projeto, também foi </w:t>
      </w:r>
      <w:r w:rsidR="008257B0">
        <w:rPr>
          <w:rFonts w:cstheme="minorHAnsi"/>
          <w:sz w:val="28"/>
          <w:szCs w:val="28"/>
        </w:rPr>
        <w:t xml:space="preserve">pensado </w:t>
      </w:r>
      <w:r w:rsidR="00DC6B89">
        <w:rPr>
          <w:rFonts w:cstheme="minorHAnsi"/>
          <w:sz w:val="28"/>
          <w:szCs w:val="28"/>
        </w:rPr>
        <w:t xml:space="preserve">que talvez </w:t>
      </w:r>
      <w:r w:rsidR="008257B0">
        <w:rPr>
          <w:rFonts w:cstheme="minorHAnsi"/>
          <w:sz w:val="28"/>
          <w:szCs w:val="28"/>
        </w:rPr>
        <w:t>tivesse sido</w:t>
      </w:r>
      <w:r w:rsidR="008257B0">
        <w:rPr>
          <w:rFonts w:cstheme="minorHAnsi"/>
          <w:sz w:val="28"/>
          <w:szCs w:val="28"/>
        </w:rPr>
        <w:t xml:space="preserve"> </w:t>
      </w:r>
      <w:r w:rsidR="00DC6B89">
        <w:rPr>
          <w:rFonts w:cstheme="minorHAnsi"/>
          <w:sz w:val="28"/>
          <w:szCs w:val="28"/>
        </w:rPr>
        <w:t xml:space="preserve">melhor </w:t>
      </w:r>
      <w:r w:rsidR="009D526A">
        <w:rPr>
          <w:rFonts w:cstheme="minorHAnsi"/>
          <w:sz w:val="28"/>
          <w:szCs w:val="28"/>
        </w:rPr>
        <w:t>outra</w:t>
      </w:r>
      <w:r w:rsidR="008257B0">
        <w:rPr>
          <w:rFonts w:cstheme="minorHAnsi"/>
          <w:sz w:val="28"/>
          <w:szCs w:val="28"/>
        </w:rPr>
        <w:t xml:space="preserve"> </w:t>
      </w:r>
      <w:proofErr w:type="spellStart"/>
      <w:r w:rsidR="008257B0">
        <w:rPr>
          <w:rFonts w:cstheme="minorHAnsi"/>
          <w:sz w:val="28"/>
          <w:szCs w:val="28"/>
        </w:rPr>
        <w:t>modularização</w:t>
      </w:r>
      <w:proofErr w:type="spellEnd"/>
      <w:r w:rsidR="008257B0">
        <w:rPr>
          <w:rFonts w:cstheme="minorHAnsi"/>
          <w:sz w:val="28"/>
          <w:szCs w:val="28"/>
        </w:rPr>
        <w:t xml:space="preserve"> do </w:t>
      </w:r>
      <w:r w:rsidR="009D526A">
        <w:rPr>
          <w:rFonts w:cstheme="minorHAnsi"/>
          <w:sz w:val="28"/>
          <w:szCs w:val="28"/>
        </w:rPr>
        <w:t xml:space="preserve">problema.  Por exemplo, se o módulo Validador, ficasse responsável por toda a validação da expressão, e não só pela da variável em si, poder-se-ia tornar o módulo Conformador (sua função de buscar valor da memória) como </w:t>
      </w:r>
      <w:r w:rsidR="001A3D6F">
        <w:rPr>
          <w:rFonts w:cstheme="minorHAnsi"/>
          <w:sz w:val="28"/>
          <w:szCs w:val="28"/>
        </w:rPr>
        <w:t>uma função</w:t>
      </w:r>
      <w:r w:rsidR="009D526A">
        <w:rPr>
          <w:rFonts w:cstheme="minorHAnsi"/>
          <w:sz w:val="28"/>
          <w:szCs w:val="28"/>
        </w:rPr>
        <w:t xml:space="preserve"> da própria Unidade Aritmética, </w:t>
      </w:r>
      <w:r w:rsidR="001A3D6F">
        <w:rPr>
          <w:rFonts w:cstheme="minorHAnsi"/>
          <w:sz w:val="28"/>
          <w:szCs w:val="28"/>
        </w:rPr>
        <w:t>a fim de</w:t>
      </w:r>
      <w:r w:rsidR="009D526A">
        <w:rPr>
          <w:rFonts w:cstheme="minorHAnsi"/>
          <w:sz w:val="28"/>
          <w:szCs w:val="28"/>
        </w:rPr>
        <w:t xml:space="preserve"> evitar a substituição na </w:t>
      </w:r>
      <w:r w:rsidR="009D526A" w:rsidRPr="009D526A">
        <w:rPr>
          <w:rFonts w:cstheme="minorHAnsi"/>
          <w:i/>
          <w:sz w:val="28"/>
          <w:szCs w:val="28"/>
        </w:rPr>
        <w:t>string</w:t>
      </w:r>
      <w:r w:rsidR="009D526A">
        <w:rPr>
          <w:rFonts w:cstheme="minorHAnsi"/>
          <w:sz w:val="28"/>
          <w:szCs w:val="28"/>
        </w:rPr>
        <w:t xml:space="preserve">. Além de uma modificação na forma de </w:t>
      </w:r>
      <w:proofErr w:type="gramStart"/>
      <w:r w:rsidR="009D526A">
        <w:rPr>
          <w:rFonts w:cstheme="minorHAnsi"/>
          <w:sz w:val="28"/>
          <w:szCs w:val="28"/>
        </w:rPr>
        <w:t>implementação</w:t>
      </w:r>
      <w:proofErr w:type="gramEnd"/>
      <w:r w:rsidR="009D526A">
        <w:rPr>
          <w:rFonts w:cstheme="minorHAnsi"/>
          <w:sz w:val="28"/>
          <w:szCs w:val="28"/>
        </w:rPr>
        <w:t xml:space="preserve"> da Unidade Aritmética, para torná-la mais maleável, diminuindo o número de exigências da expressão, por exemplo, declarando variáveis temporárias com valor equivalente ao valor </w:t>
      </w:r>
      <w:r w:rsidR="001A3D6F">
        <w:rPr>
          <w:rFonts w:cstheme="minorHAnsi"/>
          <w:sz w:val="28"/>
          <w:szCs w:val="28"/>
        </w:rPr>
        <w:t>dos parênteses</w:t>
      </w:r>
      <w:r w:rsidR="009D526A">
        <w:rPr>
          <w:rFonts w:cstheme="minorHAnsi"/>
          <w:sz w:val="28"/>
          <w:szCs w:val="28"/>
        </w:rPr>
        <w:t xml:space="preserve"> para que a substituição na </w:t>
      </w:r>
      <w:r w:rsidR="009D526A" w:rsidRPr="009D526A">
        <w:rPr>
          <w:rFonts w:cstheme="minorHAnsi"/>
          <w:i/>
          <w:sz w:val="28"/>
          <w:szCs w:val="28"/>
        </w:rPr>
        <w:t>string</w:t>
      </w:r>
      <w:r w:rsidR="009D526A">
        <w:rPr>
          <w:rFonts w:cstheme="minorHAnsi"/>
          <w:sz w:val="28"/>
          <w:szCs w:val="28"/>
        </w:rPr>
        <w:t>, não forçasse nem o truncamento, nem o problema do número negativo.</w:t>
      </w:r>
    </w:p>
    <w:p w:rsidR="00D0780E" w:rsidRDefault="00D0780E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Pode-se verificar que as decisões tomadas na fase de projeto, implicaram em diversas complicações na fase </w:t>
      </w:r>
      <w:proofErr w:type="gramStart"/>
      <w:r>
        <w:rPr>
          <w:rFonts w:cstheme="minorHAnsi"/>
          <w:sz w:val="28"/>
          <w:szCs w:val="28"/>
        </w:rPr>
        <w:t>implementação</w:t>
      </w:r>
      <w:proofErr w:type="gramEnd"/>
      <w:r>
        <w:rPr>
          <w:rFonts w:cstheme="minorHAnsi"/>
          <w:sz w:val="28"/>
          <w:szCs w:val="28"/>
        </w:rPr>
        <w:t xml:space="preserve">. Portanto, poder-se-ia ter gasto mais tempo nas especificações dos módulos do projeto, de forma a evitar complicações desnecessárias e tornar o código mais compreensível, compacto e eficiente.  </w:t>
      </w:r>
    </w:p>
    <w:p w:rsidR="004742C0" w:rsidRPr="006E3913" w:rsidRDefault="004742C0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8C632C" w:rsidRPr="008C632C" w:rsidRDefault="008C632C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0E2282" w:rsidRDefault="000E2282" w:rsidP="001A3D6F">
      <w:pPr>
        <w:jc w:val="both"/>
        <w:rPr>
          <w:rFonts w:cstheme="minorHAnsi"/>
          <w:sz w:val="28"/>
          <w:szCs w:val="28"/>
          <w:u w:val="single"/>
        </w:rPr>
      </w:pPr>
    </w:p>
    <w:p w:rsidR="003724ED" w:rsidRPr="003724ED" w:rsidRDefault="003724ED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0E2282" w:rsidRPr="000E2282" w:rsidRDefault="000E2282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0E2282" w:rsidRDefault="000E2282" w:rsidP="001A3D6F">
      <w:pPr>
        <w:jc w:val="both"/>
        <w:rPr>
          <w:rFonts w:cstheme="minorHAnsi"/>
          <w:sz w:val="28"/>
          <w:szCs w:val="28"/>
        </w:rPr>
      </w:pPr>
    </w:p>
    <w:p w:rsidR="000E2282" w:rsidRPr="000E2282" w:rsidRDefault="000E2282" w:rsidP="001A3D6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0E2282" w:rsidRPr="000E2282" w:rsidSect="007B3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E448D"/>
    <w:multiLevelType w:val="hybridMultilevel"/>
    <w:tmpl w:val="8A28B452"/>
    <w:lvl w:ilvl="0" w:tplc="33ACA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39D1"/>
    <w:rsid w:val="00021A0F"/>
    <w:rsid w:val="0003674E"/>
    <w:rsid w:val="000443FB"/>
    <w:rsid w:val="00072F49"/>
    <w:rsid w:val="00085C16"/>
    <w:rsid w:val="000A2227"/>
    <w:rsid w:val="000C2680"/>
    <w:rsid w:val="000E2282"/>
    <w:rsid w:val="000F4ACF"/>
    <w:rsid w:val="0010446B"/>
    <w:rsid w:val="0011130F"/>
    <w:rsid w:val="0012382F"/>
    <w:rsid w:val="001239D1"/>
    <w:rsid w:val="00144D54"/>
    <w:rsid w:val="001812D3"/>
    <w:rsid w:val="00183BE3"/>
    <w:rsid w:val="001957B2"/>
    <w:rsid w:val="001A1539"/>
    <w:rsid w:val="001A3D6F"/>
    <w:rsid w:val="001B2F8A"/>
    <w:rsid w:val="001C1E8A"/>
    <w:rsid w:val="001C7490"/>
    <w:rsid w:val="00215170"/>
    <w:rsid w:val="00254C26"/>
    <w:rsid w:val="00271453"/>
    <w:rsid w:val="00284F42"/>
    <w:rsid w:val="002B60D5"/>
    <w:rsid w:val="002C0E2D"/>
    <w:rsid w:val="002C422E"/>
    <w:rsid w:val="002C511B"/>
    <w:rsid w:val="002C60C1"/>
    <w:rsid w:val="00300890"/>
    <w:rsid w:val="003151B3"/>
    <w:rsid w:val="00340337"/>
    <w:rsid w:val="00354137"/>
    <w:rsid w:val="003724ED"/>
    <w:rsid w:val="00380172"/>
    <w:rsid w:val="00391C33"/>
    <w:rsid w:val="003C459D"/>
    <w:rsid w:val="00420C90"/>
    <w:rsid w:val="0044758F"/>
    <w:rsid w:val="00462EFF"/>
    <w:rsid w:val="004742C0"/>
    <w:rsid w:val="0048517D"/>
    <w:rsid w:val="004C5FA3"/>
    <w:rsid w:val="0052343A"/>
    <w:rsid w:val="00577AE0"/>
    <w:rsid w:val="00577B06"/>
    <w:rsid w:val="00580D2C"/>
    <w:rsid w:val="005A76FC"/>
    <w:rsid w:val="005B35A0"/>
    <w:rsid w:val="005F319A"/>
    <w:rsid w:val="005F745A"/>
    <w:rsid w:val="0060621E"/>
    <w:rsid w:val="00615761"/>
    <w:rsid w:val="006360D2"/>
    <w:rsid w:val="00654046"/>
    <w:rsid w:val="00662EE3"/>
    <w:rsid w:val="00680CC5"/>
    <w:rsid w:val="00680ECE"/>
    <w:rsid w:val="0069264E"/>
    <w:rsid w:val="006C7413"/>
    <w:rsid w:val="006D0890"/>
    <w:rsid w:val="006D2121"/>
    <w:rsid w:val="006E3913"/>
    <w:rsid w:val="006E684E"/>
    <w:rsid w:val="00705C7D"/>
    <w:rsid w:val="00713273"/>
    <w:rsid w:val="00714B28"/>
    <w:rsid w:val="00716ABA"/>
    <w:rsid w:val="00726583"/>
    <w:rsid w:val="00727F65"/>
    <w:rsid w:val="0075714C"/>
    <w:rsid w:val="00771682"/>
    <w:rsid w:val="00771764"/>
    <w:rsid w:val="007778D2"/>
    <w:rsid w:val="007814BF"/>
    <w:rsid w:val="00790633"/>
    <w:rsid w:val="00790F41"/>
    <w:rsid w:val="00792312"/>
    <w:rsid w:val="007B3E39"/>
    <w:rsid w:val="007D5E75"/>
    <w:rsid w:val="007E1367"/>
    <w:rsid w:val="008039FD"/>
    <w:rsid w:val="00817A0B"/>
    <w:rsid w:val="008257B0"/>
    <w:rsid w:val="0083190C"/>
    <w:rsid w:val="00831A8E"/>
    <w:rsid w:val="00834A3B"/>
    <w:rsid w:val="008361DD"/>
    <w:rsid w:val="00841DC9"/>
    <w:rsid w:val="00846CF5"/>
    <w:rsid w:val="0085051D"/>
    <w:rsid w:val="008546AE"/>
    <w:rsid w:val="00873984"/>
    <w:rsid w:val="00873B56"/>
    <w:rsid w:val="00882D83"/>
    <w:rsid w:val="008A0D54"/>
    <w:rsid w:val="008A0D97"/>
    <w:rsid w:val="008B629E"/>
    <w:rsid w:val="008B6692"/>
    <w:rsid w:val="008C53FB"/>
    <w:rsid w:val="008C632C"/>
    <w:rsid w:val="008D0BFB"/>
    <w:rsid w:val="0092209F"/>
    <w:rsid w:val="00936E13"/>
    <w:rsid w:val="00954AFB"/>
    <w:rsid w:val="009577C7"/>
    <w:rsid w:val="00971AA8"/>
    <w:rsid w:val="009956DA"/>
    <w:rsid w:val="00997F61"/>
    <w:rsid w:val="009D3F30"/>
    <w:rsid w:val="009D526A"/>
    <w:rsid w:val="009F4C7B"/>
    <w:rsid w:val="00A004A6"/>
    <w:rsid w:val="00A27419"/>
    <w:rsid w:val="00A3401C"/>
    <w:rsid w:val="00A34CF9"/>
    <w:rsid w:val="00A36CC0"/>
    <w:rsid w:val="00A416B0"/>
    <w:rsid w:val="00A42A61"/>
    <w:rsid w:val="00A43810"/>
    <w:rsid w:val="00A52021"/>
    <w:rsid w:val="00A62771"/>
    <w:rsid w:val="00A6767F"/>
    <w:rsid w:val="00A9369B"/>
    <w:rsid w:val="00AA2167"/>
    <w:rsid w:val="00AA2E48"/>
    <w:rsid w:val="00AB5184"/>
    <w:rsid w:val="00AB682C"/>
    <w:rsid w:val="00AD7DFF"/>
    <w:rsid w:val="00AE5849"/>
    <w:rsid w:val="00B7445B"/>
    <w:rsid w:val="00B83B63"/>
    <w:rsid w:val="00B8542B"/>
    <w:rsid w:val="00B87848"/>
    <w:rsid w:val="00B957C1"/>
    <w:rsid w:val="00BB5827"/>
    <w:rsid w:val="00BC3098"/>
    <w:rsid w:val="00BF6B4A"/>
    <w:rsid w:val="00C03BB8"/>
    <w:rsid w:val="00C0723B"/>
    <w:rsid w:val="00C26FBF"/>
    <w:rsid w:val="00C5015C"/>
    <w:rsid w:val="00C52B39"/>
    <w:rsid w:val="00C67107"/>
    <w:rsid w:val="00C90629"/>
    <w:rsid w:val="00CA5899"/>
    <w:rsid w:val="00CC2254"/>
    <w:rsid w:val="00CC2894"/>
    <w:rsid w:val="00CC4876"/>
    <w:rsid w:val="00CD6056"/>
    <w:rsid w:val="00CF386D"/>
    <w:rsid w:val="00D0780E"/>
    <w:rsid w:val="00D3092F"/>
    <w:rsid w:val="00D36155"/>
    <w:rsid w:val="00D37080"/>
    <w:rsid w:val="00D45D35"/>
    <w:rsid w:val="00D576FC"/>
    <w:rsid w:val="00D87145"/>
    <w:rsid w:val="00D901A3"/>
    <w:rsid w:val="00D94143"/>
    <w:rsid w:val="00D944DE"/>
    <w:rsid w:val="00DA6BB4"/>
    <w:rsid w:val="00DB2577"/>
    <w:rsid w:val="00DC6B89"/>
    <w:rsid w:val="00E0716E"/>
    <w:rsid w:val="00E1062B"/>
    <w:rsid w:val="00E57375"/>
    <w:rsid w:val="00E70230"/>
    <w:rsid w:val="00E8055A"/>
    <w:rsid w:val="00E93A5C"/>
    <w:rsid w:val="00EA1C59"/>
    <w:rsid w:val="00EB325F"/>
    <w:rsid w:val="00EF5D9A"/>
    <w:rsid w:val="00EF60CD"/>
    <w:rsid w:val="00F02D23"/>
    <w:rsid w:val="00F100ED"/>
    <w:rsid w:val="00F22DBE"/>
    <w:rsid w:val="00F377DE"/>
    <w:rsid w:val="00F40C9F"/>
    <w:rsid w:val="00F51408"/>
    <w:rsid w:val="00F81504"/>
    <w:rsid w:val="00F83BCF"/>
    <w:rsid w:val="00F96B7D"/>
    <w:rsid w:val="00FA364E"/>
    <w:rsid w:val="00FB7F81"/>
    <w:rsid w:val="00FC2986"/>
    <w:rsid w:val="00FD2214"/>
    <w:rsid w:val="00FE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41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4C7B"/>
  </w:style>
  <w:style w:type="table" w:styleId="Tabelacomgrade">
    <w:name w:val="Table Grid"/>
    <w:basedOn w:val="Tabelanormal"/>
    <w:uiPriority w:val="59"/>
    <w:rsid w:val="00391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05C7D"/>
    <w:rPr>
      <w:color w:val="0000FF"/>
      <w:u w:val="single"/>
    </w:rPr>
  </w:style>
  <w:style w:type="paragraph" w:customStyle="1" w:styleId="western">
    <w:name w:val="western"/>
    <w:basedOn w:val="Normal"/>
    <w:rsid w:val="001C7490"/>
    <w:pPr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0E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0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9</Pages>
  <Words>2267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</dc:creator>
  <cp:lastModifiedBy>Marcos</cp:lastModifiedBy>
  <cp:revision>10</cp:revision>
  <dcterms:created xsi:type="dcterms:W3CDTF">2012-05-26T20:22:00Z</dcterms:created>
  <dcterms:modified xsi:type="dcterms:W3CDTF">2012-05-28T12:06:00Z</dcterms:modified>
</cp:coreProperties>
</file>